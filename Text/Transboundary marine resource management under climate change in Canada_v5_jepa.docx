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97021" w14:textId="77777777" w:rsidR="00E51C75" w:rsidRPr="0079254B" w:rsidRDefault="00A87A35" w:rsidP="0079254B">
      <w:pPr>
        <w:pStyle w:val="xmsonormal"/>
        <w:spacing w:line="300" w:lineRule="atLeast"/>
        <w:rPr>
          <w:rFonts w:ascii="Cambria" w:hAnsi="Cambria"/>
          <w:b/>
        </w:rPr>
      </w:pPr>
      <w:r w:rsidRPr="0079254B">
        <w:rPr>
          <w:rFonts w:ascii="Cambria" w:hAnsi="Cambria"/>
          <w:b/>
          <w:u w:val="single"/>
        </w:rPr>
        <w:t>Key message</w:t>
      </w:r>
      <w:r w:rsidRPr="0079254B">
        <w:rPr>
          <w:rFonts w:ascii="Cambria" w:hAnsi="Cambria"/>
          <w:b/>
        </w:rPr>
        <w:t xml:space="preserve"> </w:t>
      </w:r>
      <w:r w:rsidRPr="0079254B">
        <w:rPr>
          <w:rFonts w:ascii="Cambria" w:hAnsi="Cambria"/>
        </w:rPr>
        <w:t>(aim for under 50</w:t>
      </w:r>
      <w:r w:rsidR="00DC2D96" w:rsidRPr="0079254B">
        <w:rPr>
          <w:rFonts w:ascii="Cambria" w:hAnsi="Cambria"/>
        </w:rPr>
        <w:t xml:space="preserve"> words</w:t>
      </w:r>
      <w:r w:rsidRPr="0079254B">
        <w:rPr>
          <w:rFonts w:ascii="Cambria" w:hAnsi="Cambria"/>
        </w:rPr>
        <w:t>)</w:t>
      </w:r>
      <w:r w:rsidR="00DC2D96" w:rsidRPr="0079254B">
        <w:rPr>
          <w:rFonts w:ascii="Cambria" w:hAnsi="Cambria"/>
        </w:rPr>
        <w:t xml:space="preserve"> – super succinct summary of the issue</w:t>
      </w:r>
    </w:p>
    <w:p w14:paraId="0B1F7024" w14:textId="2C49DA1A" w:rsidR="00640FF3" w:rsidRPr="0079254B" w:rsidRDefault="00640FF3" w:rsidP="0079254B">
      <w:pPr>
        <w:pStyle w:val="xmsonormal"/>
        <w:spacing w:line="300" w:lineRule="atLeast"/>
        <w:rPr>
          <w:rFonts w:ascii="Cambria" w:hAnsi="Cambria"/>
          <w:b/>
        </w:rPr>
      </w:pPr>
      <w:r w:rsidRPr="0079254B">
        <w:rPr>
          <w:rFonts w:ascii="Cambria" w:hAnsi="Cambria"/>
          <w:b/>
        </w:rPr>
        <w:t xml:space="preserve">Canada's transboundary marine resources provide important benefits. Climate-mediated shifts in species’ distributions are having uncertain feedbacks on marine systems and dependent communities. Such impacts </w:t>
      </w:r>
      <w:r w:rsidR="00F81549">
        <w:rPr>
          <w:rFonts w:ascii="Cambria" w:hAnsi="Cambria"/>
          <w:b/>
        </w:rPr>
        <w:t xml:space="preserve">may </w:t>
      </w:r>
      <w:r w:rsidRPr="0079254B">
        <w:rPr>
          <w:rFonts w:ascii="Cambria" w:hAnsi="Cambria"/>
          <w:b/>
        </w:rPr>
        <w:t>accentuate conflict over shared resources and highlight the need for bi/multi-lateral agreements that are agile, adaptive, cooperative</w:t>
      </w:r>
      <w:r w:rsidR="00671392" w:rsidRPr="0079254B">
        <w:rPr>
          <w:rFonts w:ascii="Cambria" w:hAnsi="Cambria"/>
          <w:b/>
        </w:rPr>
        <w:t>,</w:t>
      </w:r>
      <w:r w:rsidRPr="0079254B">
        <w:rPr>
          <w:rFonts w:ascii="Cambria" w:hAnsi="Cambria"/>
          <w:b/>
        </w:rPr>
        <w:t xml:space="preserve"> and science focused</w:t>
      </w:r>
      <w:r w:rsidR="008B1066" w:rsidRPr="0079254B">
        <w:rPr>
          <w:rFonts w:ascii="Cambria" w:hAnsi="Cambria"/>
          <w:b/>
        </w:rPr>
        <w:t xml:space="preserve"> -</w:t>
      </w:r>
      <w:r w:rsidRPr="0079254B">
        <w:rPr>
          <w:rFonts w:ascii="Cambria" w:hAnsi="Cambria"/>
          <w:b/>
        </w:rPr>
        <w:t xml:space="preserve"> with risk-based tools </w:t>
      </w:r>
      <w:r w:rsidR="00671392" w:rsidRPr="0079254B">
        <w:rPr>
          <w:rFonts w:ascii="Cambria" w:hAnsi="Cambria"/>
          <w:b/>
        </w:rPr>
        <w:t>for</w:t>
      </w:r>
      <w:r w:rsidRPr="0079254B">
        <w:rPr>
          <w:rFonts w:ascii="Cambria" w:hAnsi="Cambria"/>
          <w:b/>
        </w:rPr>
        <w:t xml:space="preserve"> </w:t>
      </w:r>
      <w:r w:rsidR="00671392" w:rsidRPr="0079254B">
        <w:rPr>
          <w:rFonts w:ascii="Cambria" w:hAnsi="Cambria"/>
          <w:b/>
        </w:rPr>
        <w:t xml:space="preserve">stakeholder engagement </w:t>
      </w:r>
      <w:r w:rsidR="008B1066" w:rsidRPr="0079254B">
        <w:rPr>
          <w:rFonts w:ascii="Cambria" w:hAnsi="Cambria"/>
          <w:b/>
        </w:rPr>
        <w:t>-</w:t>
      </w:r>
      <w:r w:rsidRPr="0079254B">
        <w:rPr>
          <w:rFonts w:ascii="Cambria" w:hAnsi="Cambria"/>
          <w:b/>
        </w:rPr>
        <w:t xml:space="preserve"> to promote effective governance.</w:t>
      </w:r>
    </w:p>
    <w:p w14:paraId="501DD9DD" w14:textId="77777777" w:rsidR="00A87A35" w:rsidRPr="0079254B" w:rsidRDefault="00A87A35" w:rsidP="0079254B">
      <w:pPr>
        <w:pStyle w:val="xmsonormal"/>
        <w:spacing w:line="300" w:lineRule="atLeast"/>
        <w:rPr>
          <w:rFonts w:ascii="Cambria" w:hAnsi="Cambria"/>
        </w:rPr>
      </w:pPr>
      <w:r w:rsidRPr="0079254B">
        <w:rPr>
          <w:rFonts w:ascii="Cambria" w:hAnsi="Cambria"/>
          <w:b/>
          <w:u w:val="single"/>
        </w:rPr>
        <w:t>Full, plain language paragraph</w:t>
      </w:r>
      <w:r w:rsidR="00DC2D96" w:rsidRPr="0079254B">
        <w:rPr>
          <w:rFonts w:ascii="Cambria" w:hAnsi="Cambria"/>
        </w:rPr>
        <w:t xml:space="preserve"> (about 100 words) </w:t>
      </w:r>
      <w:r w:rsidRPr="0079254B">
        <w:rPr>
          <w:rFonts w:ascii="Cambria" w:hAnsi="Cambria"/>
          <w:b/>
        </w:rPr>
        <w:t xml:space="preserve">– </w:t>
      </w:r>
      <w:r w:rsidRPr="0079254B">
        <w:rPr>
          <w:rFonts w:ascii="Cambria" w:hAnsi="Cambria"/>
        </w:rPr>
        <w:t xml:space="preserve">provides key points needed to understand </w:t>
      </w:r>
      <w:r w:rsidRPr="0079254B">
        <w:rPr>
          <w:rFonts w:ascii="Cambria" w:hAnsi="Cambria"/>
          <w:i/>
        </w:rPr>
        <w:t>each element</w:t>
      </w:r>
      <w:r w:rsidRPr="0079254B">
        <w:rPr>
          <w:rFonts w:ascii="Cambria" w:hAnsi="Cambria"/>
        </w:rPr>
        <w:t xml:space="preserve"> of the key message.</w:t>
      </w:r>
    </w:p>
    <w:p w14:paraId="243BC363" w14:textId="4A8CCAD0" w:rsidR="00DC2D96" w:rsidRPr="0079254B" w:rsidRDefault="00DC2D96" w:rsidP="0079254B">
      <w:pPr>
        <w:pStyle w:val="xmsonormal"/>
        <w:spacing w:line="300" w:lineRule="atLeast"/>
        <w:rPr>
          <w:rFonts w:ascii="Cambria" w:hAnsi="Cambria"/>
        </w:rPr>
      </w:pPr>
      <w:r w:rsidRPr="0079254B">
        <w:rPr>
          <w:rFonts w:ascii="Cambria" w:hAnsi="Cambria"/>
        </w:rPr>
        <w:t xml:space="preserve">Marine resources - including </w:t>
      </w:r>
      <w:proofErr w:type="gramStart"/>
      <w:r w:rsidRPr="0079254B">
        <w:rPr>
          <w:rFonts w:ascii="Cambria" w:hAnsi="Cambria"/>
        </w:rPr>
        <w:t xml:space="preserve">transboundary </w:t>
      </w:r>
      <w:ins w:id="0" w:author="Juliano Palacios" w:date="2019-01-26T13:57:00Z">
        <w:r w:rsidR="0001046F">
          <w:rPr>
            <w:rFonts w:ascii="Cambria" w:hAnsi="Cambria"/>
          </w:rPr>
          <w:t xml:space="preserve"> fish</w:t>
        </w:r>
        <w:proofErr w:type="gramEnd"/>
        <w:r w:rsidR="0001046F">
          <w:rPr>
            <w:rFonts w:ascii="Cambria" w:hAnsi="Cambria"/>
          </w:rPr>
          <w:t xml:space="preserve"> </w:t>
        </w:r>
      </w:ins>
      <w:r w:rsidRPr="0079254B">
        <w:rPr>
          <w:rFonts w:ascii="Cambria" w:hAnsi="Cambria"/>
        </w:rPr>
        <w:t xml:space="preserve">stocks - provide </w:t>
      </w:r>
      <w:r w:rsidR="00640FF3" w:rsidRPr="0079254B">
        <w:rPr>
          <w:rFonts w:ascii="Cambria" w:hAnsi="Cambria"/>
        </w:rPr>
        <w:t>Canadians</w:t>
      </w:r>
      <w:r w:rsidRPr="0079254B">
        <w:rPr>
          <w:rFonts w:ascii="Cambria" w:hAnsi="Cambria"/>
        </w:rPr>
        <w:t xml:space="preserve"> with numerous socio-economic </w:t>
      </w:r>
      <w:r w:rsidR="00DB0F7B" w:rsidRPr="0079254B">
        <w:rPr>
          <w:rFonts w:ascii="Cambria" w:hAnsi="Cambria"/>
        </w:rPr>
        <w:t>and cultural benefits</w:t>
      </w:r>
      <w:r w:rsidRPr="0079254B">
        <w:rPr>
          <w:rFonts w:ascii="Cambria" w:hAnsi="Cambria"/>
        </w:rPr>
        <w:t xml:space="preserve">. Climate change has been associated with changes in productivity and shifts in species’ geographic ranges. </w:t>
      </w:r>
      <w:r w:rsidR="00640FF3" w:rsidRPr="0079254B">
        <w:rPr>
          <w:rFonts w:ascii="Cambria" w:hAnsi="Cambria"/>
        </w:rPr>
        <w:t xml:space="preserve">Many </w:t>
      </w:r>
      <w:r w:rsidR="002C1C5C" w:rsidRPr="0079254B">
        <w:rPr>
          <w:rFonts w:ascii="Cambria" w:hAnsi="Cambria"/>
        </w:rPr>
        <w:t xml:space="preserve">current </w:t>
      </w:r>
      <w:r w:rsidR="00DB0F7B" w:rsidRPr="0079254B">
        <w:rPr>
          <w:rFonts w:ascii="Cambria" w:hAnsi="Cambria"/>
        </w:rPr>
        <w:t xml:space="preserve">transboundary </w:t>
      </w:r>
      <w:r w:rsidR="00640FF3" w:rsidRPr="0079254B">
        <w:rPr>
          <w:rFonts w:ascii="Cambria" w:hAnsi="Cambria"/>
        </w:rPr>
        <w:t>r</w:t>
      </w:r>
      <w:r w:rsidRPr="0079254B">
        <w:rPr>
          <w:rFonts w:ascii="Cambria" w:hAnsi="Cambria"/>
        </w:rPr>
        <w:t>egulatory frameworks</w:t>
      </w:r>
      <w:r w:rsidR="00F81549">
        <w:rPr>
          <w:rFonts w:ascii="Cambria" w:hAnsi="Cambria"/>
        </w:rPr>
        <w:t xml:space="preserve"> for fisheries</w:t>
      </w:r>
      <w:r w:rsidRPr="0079254B">
        <w:rPr>
          <w:rFonts w:ascii="Cambria" w:hAnsi="Cambria"/>
        </w:rPr>
        <w:t xml:space="preserve"> </w:t>
      </w:r>
      <w:r w:rsidR="00C637EC">
        <w:rPr>
          <w:rFonts w:ascii="Cambria" w:hAnsi="Cambria"/>
        </w:rPr>
        <w:t xml:space="preserve">do not have </w:t>
      </w:r>
      <w:r w:rsidR="00F81549">
        <w:rPr>
          <w:rFonts w:ascii="Cambria" w:hAnsi="Cambria"/>
        </w:rPr>
        <w:t>functionally</w:t>
      </w:r>
      <w:r w:rsidR="00C637EC">
        <w:rPr>
          <w:rFonts w:ascii="Cambria" w:hAnsi="Cambria"/>
        </w:rPr>
        <w:t xml:space="preserve"> agile</w:t>
      </w:r>
      <w:r w:rsidR="00C637EC" w:rsidRPr="0079254B">
        <w:rPr>
          <w:rFonts w:ascii="Cambria" w:hAnsi="Cambria"/>
        </w:rPr>
        <w:t xml:space="preserve"> </w:t>
      </w:r>
      <w:r w:rsidRPr="0079254B">
        <w:rPr>
          <w:rFonts w:ascii="Cambria" w:hAnsi="Cambria"/>
        </w:rPr>
        <w:t xml:space="preserve">mechanisms to address </w:t>
      </w:r>
      <w:r w:rsidR="00C637EC">
        <w:rPr>
          <w:rFonts w:ascii="Cambria" w:hAnsi="Cambria"/>
        </w:rPr>
        <w:t>expected</w:t>
      </w:r>
      <w:r w:rsidR="00C637EC" w:rsidRPr="0079254B">
        <w:rPr>
          <w:rFonts w:ascii="Cambria" w:hAnsi="Cambria"/>
        </w:rPr>
        <w:t xml:space="preserve"> </w:t>
      </w:r>
      <w:r w:rsidRPr="0079254B">
        <w:rPr>
          <w:rFonts w:ascii="Cambria" w:hAnsi="Cambria"/>
        </w:rPr>
        <w:t>shifts</w:t>
      </w:r>
      <w:r w:rsidR="00C637EC">
        <w:rPr>
          <w:rFonts w:ascii="Cambria" w:hAnsi="Cambria"/>
        </w:rPr>
        <w:t xml:space="preserve">, risking </w:t>
      </w:r>
      <w:r w:rsidR="003D43FC" w:rsidRPr="0079254B">
        <w:rPr>
          <w:rFonts w:ascii="Cambria" w:hAnsi="Cambria"/>
        </w:rPr>
        <w:t xml:space="preserve">overexploitation and </w:t>
      </w:r>
      <w:r w:rsidRPr="0079254B">
        <w:rPr>
          <w:rFonts w:ascii="Cambria" w:hAnsi="Cambria"/>
        </w:rPr>
        <w:t xml:space="preserve">conflict between users. </w:t>
      </w:r>
      <w:r w:rsidR="00330BA5" w:rsidRPr="0079254B">
        <w:rPr>
          <w:rFonts w:ascii="Cambria" w:hAnsi="Cambria"/>
        </w:rPr>
        <w:t xml:space="preserve">For effective governance, </w:t>
      </w:r>
      <w:r w:rsidR="003D43FC" w:rsidRPr="0079254B">
        <w:rPr>
          <w:rFonts w:ascii="Cambria" w:hAnsi="Cambria"/>
        </w:rPr>
        <w:t xml:space="preserve">management </w:t>
      </w:r>
      <w:r w:rsidR="00330BA5" w:rsidRPr="0079254B">
        <w:rPr>
          <w:rFonts w:ascii="Cambria" w:hAnsi="Cambria"/>
        </w:rPr>
        <w:t xml:space="preserve">agreements </w:t>
      </w:r>
      <w:r w:rsidR="002C1C5C" w:rsidRPr="0079254B">
        <w:rPr>
          <w:rFonts w:ascii="Cambria" w:hAnsi="Cambria"/>
        </w:rPr>
        <w:t xml:space="preserve">will need </w:t>
      </w:r>
      <w:r w:rsidR="00330BA5" w:rsidRPr="0079254B">
        <w:rPr>
          <w:rFonts w:ascii="Cambria" w:hAnsi="Cambria"/>
        </w:rPr>
        <w:t>to: improve</w:t>
      </w:r>
      <w:r w:rsidR="002C1C5C" w:rsidRPr="0079254B">
        <w:rPr>
          <w:rFonts w:ascii="Cambria" w:hAnsi="Cambria"/>
        </w:rPr>
        <w:t xml:space="preserve"> capacit</w:t>
      </w:r>
      <w:r w:rsidR="00330BA5" w:rsidRPr="0079254B">
        <w:rPr>
          <w:rFonts w:ascii="Cambria" w:hAnsi="Cambria"/>
        </w:rPr>
        <w:t>y</w:t>
      </w:r>
      <w:r w:rsidR="002C1C5C" w:rsidRPr="0079254B">
        <w:rPr>
          <w:rFonts w:ascii="Cambria" w:hAnsi="Cambria"/>
        </w:rPr>
        <w:t xml:space="preserve"> </w:t>
      </w:r>
      <w:r w:rsidR="00F81549">
        <w:rPr>
          <w:rFonts w:ascii="Cambria" w:hAnsi="Cambria"/>
        </w:rPr>
        <w:t xml:space="preserve">and resourcing </w:t>
      </w:r>
      <w:r w:rsidR="002C1C5C" w:rsidRPr="0079254B">
        <w:rPr>
          <w:rFonts w:ascii="Cambria" w:hAnsi="Cambria"/>
        </w:rPr>
        <w:t xml:space="preserve">to </w:t>
      </w:r>
      <w:r w:rsidR="00F81549">
        <w:rPr>
          <w:rFonts w:ascii="Cambria" w:hAnsi="Cambria"/>
        </w:rPr>
        <w:t xml:space="preserve">both </w:t>
      </w:r>
      <w:r w:rsidR="002C1C5C" w:rsidRPr="0079254B">
        <w:rPr>
          <w:rFonts w:ascii="Cambria" w:hAnsi="Cambria"/>
        </w:rPr>
        <w:t xml:space="preserve">monitor and </w:t>
      </w:r>
      <w:r w:rsidR="00751343">
        <w:rPr>
          <w:rFonts w:ascii="Cambria" w:hAnsi="Cambria"/>
        </w:rPr>
        <w:t>project</w:t>
      </w:r>
      <w:r w:rsidR="00C637EC" w:rsidRPr="0079254B">
        <w:rPr>
          <w:rFonts w:ascii="Cambria" w:hAnsi="Cambria"/>
        </w:rPr>
        <w:t xml:space="preserve"> </w:t>
      </w:r>
      <w:r w:rsidR="003D43FC" w:rsidRPr="0079254B">
        <w:rPr>
          <w:rFonts w:ascii="Cambria" w:hAnsi="Cambria"/>
        </w:rPr>
        <w:t>climate change</w:t>
      </w:r>
      <w:r w:rsidR="00C637EC">
        <w:rPr>
          <w:rFonts w:ascii="Cambria" w:hAnsi="Cambria"/>
        </w:rPr>
        <w:t>’s</w:t>
      </w:r>
      <w:r w:rsidR="003D43FC" w:rsidRPr="0079254B">
        <w:rPr>
          <w:rFonts w:ascii="Cambria" w:hAnsi="Cambria"/>
        </w:rPr>
        <w:t xml:space="preserve"> </w:t>
      </w:r>
      <w:r w:rsidR="002C1C5C" w:rsidRPr="0079254B">
        <w:rPr>
          <w:rFonts w:ascii="Cambria" w:hAnsi="Cambria"/>
        </w:rPr>
        <w:t>ecosystem effects</w:t>
      </w:r>
      <w:r w:rsidR="00330BA5" w:rsidRPr="0079254B">
        <w:rPr>
          <w:rFonts w:ascii="Cambria" w:hAnsi="Cambria"/>
        </w:rPr>
        <w:t xml:space="preserve">; be </w:t>
      </w:r>
      <w:r w:rsidR="002C1C5C" w:rsidRPr="0079254B">
        <w:rPr>
          <w:rFonts w:ascii="Cambria" w:hAnsi="Cambria"/>
        </w:rPr>
        <w:t>nimble</w:t>
      </w:r>
      <w:r w:rsidR="003D43FC" w:rsidRPr="0079254B">
        <w:rPr>
          <w:rFonts w:ascii="Cambria" w:hAnsi="Cambria"/>
        </w:rPr>
        <w:t>, cooperative</w:t>
      </w:r>
      <w:r w:rsidR="00330BA5" w:rsidRPr="0079254B">
        <w:rPr>
          <w:rFonts w:ascii="Cambria" w:hAnsi="Cambria"/>
        </w:rPr>
        <w:t xml:space="preserve"> and adaptive; </w:t>
      </w:r>
      <w:r w:rsidRPr="0079254B">
        <w:rPr>
          <w:rFonts w:ascii="Cambria" w:hAnsi="Cambria"/>
        </w:rPr>
        <w:t>clearly evaluate trade-offs</w:t>
      </w:r>
      <w:r w:rsidR="00330BA5" w:rsidRPr="0079254B">
        <w:rPr>
          <w:rFonts w:ascii="Cambria" w:hAnsi="Cambria"/>
        </w:rPr>
        <w:t>;</w:t>
      </w:r>
      <w:r w:rsidRPr="0079254B">
        <w:rPr>
          <w:rFonts w:ascii="Cambria" w:hAnsi="Cambria"/>
        </w:rPr>
        <w:t xml:space="preserve"> </w:t>
      </w:r>
      <w:r w:rsidR="00DB0F7B" w:rsidRPr="0079254B">
        <w:rPr>
          <w:rFonts w:ascii="Cambria" w:hAnsi="Cambria"/>
        </w:rPr>
        <w:t>use risk-based tools to engage with stakeholders</w:t>
      </w:r>
      <w:r w:rsidR="00330BA5" w:rsidRPr="0079254B">
        <w:rPr>
          <w:rFonts w:ascii="Cambria" w:hAnsi="Cambria"/>
        </w:rPr>
        <w:t>;</w:t>
      </w:r>
      <w:r w:rsidR="00DB0F7B" w:rsidRPr="0079254B">
        <w:rPr>
          <w:rFonts w:ascii="Cambria" w:hAnsi="Cambria"/>
        </w:rPr>
        <w:t xml:space="preserve"> </w:t>
      </w:r>
      <w:r w:rsidRPr="0079254B">
        <w:rPr>
          <w:rFonts w:ascii="Cambria" w:hAnsi="Cambria"/>
        </w:rPr>
        <w:t xml:space="preserve">and develop provisions to address the role </w:t>
      </w:r>
      <w:r w:rsidR="00640FF3" w:rsidRPr="0079254B">
        <w:rPr>
          <w:rFonts w:ascii="Cambria" w:hAnsi="Cambria"/>
        </w:rPr>
        <w:t>of</w:t>
      </w:r>
      <w:r w:rsidRPr="0079254B">
        <w:rPr>
          <w:rFonts w:ascii="Cambria" w:hAnsi="Cambria"/>
        </w:rPr>
        <w:t xml:space="preserve"> equity, as well as Indigenous rights</w:t>
      </w:r>
      <w:r w:rsidR="000171C9" w:rsidRPr="0079254B">
        <w:rPr>
          <w:rFonts w:ascii="Cambria" w:hAnsi="Cambria"/>
        </w:rPr>
        <w:t>.</w:t>
      </w:r>
    </w:p>
    <w:p w14:paraId="23C3671C" w14:textId="77777777" w:rsidR="00736143" w:rsidRPr="0079254B" w:rsidRDefault="00736143" w:rsidP="0079254B">
      <w:pPr>
        <w:pStyle w:val="xmsonormal"/>
        <w:spacing w:line="300" w:lineRule="atLeast"/>
        <w:rPr>
          <w:rFonts w:ascii="Cambria" w:hAnsi="Cambria"/>
        </w:rPr>
      </w:pPr>
      <w:r w:rsidRPr="0079254B">
        <w:rPr>
          <w:rFonts w:ascii="Cambria" w:hAnsi="Cambria"/>
          <w:b/>
          <w:u w:val="single"/>
        </w:rPr>
        <w:t>Conventional write-up</w:t>
      </w:r>
      <w:r w:rsidRPr="0079254B">
        <w:rPr>
          <w:rFonts w:ascii="Cambria" w:hAnsi="Cambria"/>
        </w:rPr>
        <w:t xml:space="preserve"> </w:t>
      </w:r>
      <w:r w:rsidR="00DC2D96" w:rsidRPr="0079254B">
        <w:rPr>
          <w:rFonts w:ascii="Cambria" w:hAnsi="Cambria"/>
        </w:rPr>
        <w:t>(685 words) more details to explain context, issue and avenues forward</w:t>
      </w:r>
    </w:p>
    <w:p w14:paraId="1A577537" w14:textId="165E8624" w:rsidR="008E750B" w:rsidRPr="0079254B" w:rsidRDefault="000A633D" w:rsidP="0079254B">
      <w:pPr>
        <w:pStyle w:val="xmsonormal"/>
        <w:spacing w:line="300" w:lineRule="atLeast"/>
        <w:rPr>
          <w:rFonts w:ascii="Cambria" w:hAnsi="Cambria"/>
        </w:rPr>
      </w:pPr>
      <w:r w:rsidRPr="0079254B">
        <w:rPr>
          <w:rFonts w:ascii="Cambria" w:hAnsi="Cambria"/>
          <w:b/>
        </w:rPr>
        <w:t>Canada</w:t>
      </w:r>
      <w:r w:rsidR="00FE3541" w:rsidRPr="0079254B">
        <w:rPr>
          <w:rFonts w:ascii="Cambria" w:hAnsi="Cambria"/>
        </w:rPr>
        <w:t xml:space="preserve"> </w:t>
      </w:r>
      <w:r w:rsidRPr="0079254B">
        <w:rPr>
          <w:rFonts w:ascii="Cambria" w:hAnsi="Cambria"/>
        </w:rPr>
        <w:t>is bordered by three oceans</w:t>
      </w:r>
      <w:r w:rsidR="00FE3541" w:rsidRPr="0079254B">
        <w:rPr>
          <w:rFonts w:ascii="Cambria" w:hAnsi="Cambria"/>
        </w:rPr>
        <w:t>, whose marine resources</w:t>
      </w:r>
      <w:r w:rsidR="00E2207F" w:rsidRPr="0079254B">
        <w:rPr>
          <w:rFonts w:ascii="Cambria" w:hAnsi="Cambria"/>
        </w:rPr>
        <w:t xml:space="preserve"> – including transboundary stocks</w:t>
      </w:r>
      <w:r w:rsidR="00E2207F" w:rsidRPr="0079254B">
        <w:rPr>
          <w:rStyle w:val="FootnoteReference"/>
          <w:rFonts w:ascii="Cambria" w:hAnsi="Cambria"/>
        </w:rPr>
        <w:footnoteReference w:id="1"/>
      </w:r>
      <w:r w:rsidR="00E2207F" w:rsidRPr="0079254B">
        <w:rPr>
          <w:rFonts w:ascii="Cambria" w:hAnsi="Cambria"/>
        </w:rPr>
        <w:t xml:space="preserve"> -</w:t>
      </w:r>
      <w:r w:rsidR="00FE3541" w:rsidRPr="0079254B">
        <w:rPr>
          <w:rFonts w:ascii="Cambria" w:hAnsi="Cambria"/>
        </w:rPr>
        <w:t xml:space="preserve"> provide important ecological, social, economic and cultural </w:t>
      </w:r>
      <w:r w:rsidR="00246DFD" w:rsidRPr="0079254B">
        <w:rPr>
          <w:rFonts w:ascii="Cambria" w:hAnsi="Cambria"/>
        </w:rPr>
        <w:t>benefits</w:t>
      </w:r>
      <w:r w:rsidR="00FE3541" w:rsidRPr="0079254B">
        <w:rPr>
          <w:rFonts w:ascii="Cambria" w:hAnsi="Cambria"/>
        </w:rPr>
        <w:t>. I</w:t>
      </w:r>
      <w:r w:rsidR="00AE6AA0" w:rsidRPr="0079254B">
        <w:rPr>
          <w:rFonts w:ascii="Cambria" w:hAnsi="Cambria"/>
        </w:rPr>
        <w:t>n 2016</w:t>
      </w:r>
      <w:r w:rsidR="00FE3541" w:rsidRPr="0079254B">
        <w:rPr>
          <w:rFonts w:ascii="Cambria" w:hAnsi="Cambria"/>
        </w:rPr>
        <w:t xml:space="preserve">, British Columbia </w:t>
      </w:r>
      <w:r w:rsidR="00AE6AA0" w:rsidRPr="0079254B">
        <w:rPr>
          <w:rFonts w:ascii="Cambria" w:hAnsi="Cambria"/>
        </w:rPr>
        <w:t xml:space="preserve">exports of </w:t>
      </w:r>
      <w:r w:rsidR="00AD11EA" w:rsidRPr="0079254B">
        <w:rPr>
          <w:rFonts w:ascii="Cambria" w:hAnsi="Cambria"/>
        </w:rPr>
        <w:t xml:space="preserve">Pacific </w:t>
      </w:r>
      <w:r w:rsidR="00AE6AA0" w:rsidRPr="0079254B">
        <w:rPr>
          <w:rFonts w:ascii="Cambria" w:hAnsi="Cambria"/>
        </w:rPr>
        <w:t>hake</w:t>
      </w:r>
      <w:r w:rsidR="00246DFD" w:rsidRPr="0079254B">
        <w:rPr>
          <w:rFonts w:ascii="Cambria" w:hAnsi="Cambria"/>
        </w:rPr>
        <w:t xml:space="preserve">, </w:t>
      </w:r>
      <w:r w:rsidR="0094267D" w:rsidRPr="0079254B">
        <w:rPr>
          <w:rFonts w:ascii="Cambria" w:hAnsi="Cambria"/>
        </w:rPr>
        <w:t xml:space="preserve">chinook </w:t>
      </w:r>
      <w:r w:rsidR="00246DFD" w:rsidRPr="0079254B">
        <w:rPr>
          <w:rFonts w:ascii="Cambria" w:hAnsi="Cambria"/>
        </w:rPr>
        <w:t xml:space="preserve">salmon </w:t>
      </w:r>
      <w:r w:rsidR="00AD11EA" w:rsidRPr="0079254B">
        <w:rPr>
          <w:rFonts w:ascii="Cambria" w:hAnsi="Cambria"/>
        </w:rPr>
        <w:t>and</w:t>
      </w:r>
      <w:r w:rsidR="00FE3541" w:rsidRPr="0079254B">
        <w:rPr>
          <w:rFonts w:ascii="Cambria" w:hAnsi="Cambria"/>
        </w:rPr>
        <w:t xml:space="preserve"> P</w:t>
      </w:r>
      <w:r w:rsidR="00AE6AA0" w:rsidRPr="0079254B">
        <w:rPr>
          <w:rFonts w:ascii="Cambria" w:hAnsi="Cambria"/>
        </w:rPr>
        <w:t>acific halibut</w:t>
      </w:r>
      <w:r w:rsidR="00FE3541" w:rsidRPr="0079254B">
        <w:rPr>
          <w:rFonts w:ascii="Cambria" w:hAnsi="Cambria"/>
        </w:rPr>
        <w:t xml:space="preserve"> – all </w:t>
      </w:r>
      <w:r w:rsidR="0094267D" w:rsidRPr="0079254B">
        <w:rPr>
          <w:rFonts w:ascii="Cambria" w:hAnsi="Cambria"/>
        </w:rPr>
        <w:t>shared</w:t>
      </w:r>
      <w:r w:rsidR="00FE3541" w:rsidRPr="0079254B">
        <w:rPr>
          <w:rFonts w:ascii="Cambria" w:hAnsi="Cambria"/>
        </w:rPr>
        <w:t xml:space="preserve"> marine resources –</w:t>
      </w:r>
      <w:r w:rsidR="00AE6AA0" w:rsidRPr="0079254B">
        <w:rPr>
          <w:rFonts w:ascii="Cambria" w:hAnsi="Cambria"/>
        </w:rPr>
        <w:t xml:space="preserve"> accounted</w:t>
      </w:r>
      <w:r w:rsidR="00FE3541" w:rsidRPr="0079254B">
        <w:rPr>
          <w:rFonts w:ascii="Cambria" w:hAnsi="Cambria"/>
        </w:rPr>
        <w:t xml:space="preserve"> </w:t>
      </w:r>
      <w:r w:rsidR="00AE6AA0" w:rsidRPr="0079254B">
        <w:rPr>
          <w:rFonts w:ascii="Cambria" w:hAnsi="Cambria"/>
        </w:rPr>
        <w:t>for CA$ 161.6 million</w:t>
      </w:r>
      <w:r w:rsidR="00246DFD" w:rsidRPr="0079254B">
        <w:rPr>
          <w:rFonts w:ascii="Cambria" w:hAnsi="Cambria"/>
        </w:rPr>
        <w:t xml:space="preserve"> </w:t>
      </w:r>
      <w:r w:rsidR="00751343">
        <w:rPr>
          <w:rFonts w:ascii="Cambria" w:hAnsi="Cambria"/>
        </w:rPr>
        <w:t>{Government of BC, 2017 #6137}</w:t>
      </w:r>
      <w:r w:rsidR="00FE3541" w:rsidRPr="0079254B">
        <w:rPr>
          <w:rFonts w:ascii="Cambria" w:hAnsi="Cambria"/>
        </w:rPr>
        <w:t>.</w:t>
      </w:r>
      <w:r w:rsidR="00E919E8" w:rsidRPr="0079254B">
        <w:rPr>
          <w:rFonts w:ascii="Cambria" w:hAnsi="Cambria"/>
        </w:rPr>
        <w:t xml:space="preserve"> </w:t>
      </w:r>
    </w:p>
    <w:p w14:paraId="283882DE" w14:textId="41C22C4B" w:rsidR="00E2207F" w:rsidRPr="0079254B" w:rsidRDefault="00602B70" w:rsidP="0079254B">
      <w:pPr>
        <w:pStyle w:val="xmsonormal"/>
        <w:spacing w:line="300" w:lineRule="atLeast"/>
        <w:rPr>
          <w:rFonts w:ascii="Cambria" w:hAnsi="Cambria"/>
        </w:rPr>
      </w:pPr>
      <w:r w:rsidRPr="0079254B">
        <w:rPr>
          <w:rFonts w:ascii="Cambria" w:hAnsi="Cambria"/>
        </w:rPr>
        <w:t xml:space="preserve">Climate change has led to substantial </w:t>
      </w:r>
      <w:r w:rsidRPr="0079254B">
        <w:rPr>
          <w:rFonts w:ascii="Cambria" w:hAnsi="Cambria"/>
          <w:b/>
        </w:rPr>
        <w:t>geographic shifts</w:t>
      </w:r>
      <w:r w:rsidRPr="0079254B">
        <w:rPr>
          <w:rFonts w:ascii="Cambria" w:hAnsi="Cambria"/>
        </w:rPr>
        <w:t xml:space="preserve"> in marine animals, a pattern expected to continue or accelerate in the coming decades</w:t>
      </w:r>
      <w:commentRangeStart w:id="1"/>
      <w:r w:rsidRPr="0079254B">
        <w:rPr>
          <w:rFonts w:ascii="Cambria" w:hAnsi="Cambria"/>
        </w:rPr>
        <w:t>.</w:t>
      </w:r>
      <w:commentRangeEnd w:id="1"/>
      <w:r w:rsidR="0001046F">
        <w:rPr>
          <w:rStyle w:val="CommentReference"/>
        </w:rPr>
        <w:commentReference w:id="1"/>
      </w:r>
      <w:r w:rsidRPr="0079254B">
        <w:rPr>
          <w:rFonts w:ascii="Cambria" w:hAnsi="Cambria"/>
        </w:rPr>
        <w:t xml:space="preserve"> </w:t>
      </w:r>
      <w:r w:rsidR="00C637EC">
        <w:rPr>
          <w:rFonts w:ascii="Cambria" w:hAnsi="Cambria"/>
        </w:rPr>
        <w:t>These shift</w:t>
      </w:r>
      <w:r w:rsidR="00751343">
        <w:rPr>
          <w:rFonts w:ascii="Cambria" w:hAnsi="Cambria"/>
        </w:rPr>
        <w:t>s</w:t>
      </w:r>
      <w:r w:rsidR="00C637EC">
        <w:rPr>
          <w:rFonts w:ascii="Cambria" w:hAnsi="Cambria"/>
        </w:rPr>
        <w:t xml:space="preserve"> arise through changing ocean conditions</w:t>
      </w:r>
      <w:r w:rsidR="00AB41ED" w:rsidRPr="0079254B">
        <w:rPr>
          <w:rFonts w:ascii="Cambria" w:hAnsi="Cambria"/>
        </w:rPr>
        <w:t xml:space="preserve"> </w:t>
      </w:r>
      <w:r w:rsidR="00C637EC">
        <w:rPr>
          <w:rFonts w:ascii="Cambria" w:hAnsi="Cambria"/>
        </w:rPr>
        <w:t>including</w:t>
      </w:r>
      <w:r w:rsidR="00AB41ED" w:rsidRPr="0079254B">
        <w:rPr>
          <w:rFonts w:ascii="Cambria" w:hAnsi="Cambria"/>
        </w:rPr>
        <w:t xml:space="preserve"> temperature, pH and oxygen</w:t>
      </w:r>
      <w:r w:rsidR="00C637EC">
        <w:rPr>
          <w:rFonts w:ascii="Cambria" w:hAnsi="Cambria"/>
        </w:rPr>
        <w:t>, which in turn</w:t>
      </w:r>
      <w:r w:rsidR="00154A3B" w:rsidRPr="0079254B">
        <w:rPr>
          <w:rFonts w:ascii="Cambria" w:hAnsi="Cambria"/>
        </w:rPr>
        <w:t xml:space="preserve"> </w:t>
      </w:r>
      <w:r w:rsidR="00C637EC">
        <w:rPr>
          <w:rFonts w:ascii="Cambria" w:hAnsi="Cambria"/>
        </w:rPr>
        <w:t xml:space="preserve">alter </w:t>
      </w:r>
      <w:r w:rsidR="00AB41ED" w:rsidRPr="0079254B">
        <w:rPr>
          <w:rFonts w:ascii="Cambria" w:hAnsi="Cambria"/>
        </w:rPr>
        <w:t>trophic interactions</w:t>
      </w:r>
      <w:r w:rsidR="00154A3B" w:rsidRPr="0079254B">
        <w:rPr>
          <w:rFonts w:ascii="Cambria" w:hAnsi="Cambria"/>
        </w:rPr>
        <w:t xml:space="preserve">, </w:t>
      </w:r>
      <w:r w:rsidR="00C637EC">
        <w:rPr>
          <w:rFonts w:ascii="Cambria" w:hAnsi="Cambria"/>
        </w:rPr>
        <w:t>increase</w:t>
      </w:r>
      <w:r w:rsidR="00154A3B" w:rsidRPr="0079254B">
        <w:rPr>
          <w:rFonts w:ascii="Cambria" w:hAnsi="Cambria"/>
        </w:rPr>
        <w:t xml:space="preserve"> uncertainty about stock productivity, </w:t>
      </w:r>
      <w:r w:rsidR="00C637EC">
        <w:rPr>
          <w:rFonts w:ascii="Cambria" w:hAnsi="Cambria"/>
        </w:rPr>
        <w:t>and confer</w:t>
      </w:r>
      <w:r w:rsidR="00AB41ED" w:rsidRPr="0079254B">
        <w:rPr>
          <w:rFonts w:ascii="Cambria" w:hAnsi="Cambria"/>
        </w:rPr>
        <w:t xml:space="preserve"> vulnerability to </w:t>
      </w:r>
      <w:r w:rsidR="00810590" w:rsidRPr="0079254B">
        <w:rPr>
          <w:rFonts w:ascii="Cambria" w:hAnsi="Cambria"/>
        </w:rPr>
        <w:t xml:space="preserve">pollution and </w:t>
      </w:r>
      <w:r w:rsidR="00AB41ED" w:rsidRPr="0079254B">
        <w:rPr>
          <w:rFonts w:ascii="Cambria" w:hAnsi="Cambria"/>
        </w:rPr>
        <w:t>exploitation</w:t>
      </w:r>
      <w:r w:rsidR="00331614" w:rsidRPr="0079254B">
        <w:rPr>
          <w:rFonts w:ascii="Cambria" w:hAnsi="Cambria"/>
        </w:rPr>
        <w:t xml:space="preserve"> </w:t>
      </w:r>
      <w:r w:rsidR="00751343">
        <w:rPr>
          <w:rFonts w:ascii="Cambria" w:hAnsi="Cambria"/>
        </w:rPr>
        <w:t>{Perry, 2005 #1554;Ainsworth, 2011 #5973;Doney, 2012 #434;Cheung, 2018 #5966;Cheung, 2015 #5957;Cheung, 2016 #5377;Gruber, 2012 #6105}</w:t>
      </w:r>
      <w:r w:rsidRPr="0079254B">
        <w:rPr>
          <w:rFonts w:ascii="Cambria" w:hAnsi="Cambria"/>
        </w:rPr>
        <w:t xml:space="preserve">. </w:t>
      </w:r>
      <w:r w:rsidR="0094267D" w:rsidRPr="0079254B">
        <w:rPr>
          <w:rFonts w:ascii="Cambria" w:hAnsi="Cambria"/>
        </w:rPr>
        <w:t>Under</w:t>
      </w:r>
      <w:r w:rsidR="00331614" w:rsidRPr="0079254B">
        <w:rPr>
          <w:rFonts w:ascii="Cambria" w:hAnsi="Cambria"/>
        </w:rPr>
        <w:t xml:space="preserve"> rising temperatures, marine species</w:t>
      </w:r>
      <w:r w:rsidR="008B1B56" w:rsidRPr="0079254B">
        <w:rPr>
          <w:rFonts w:ascii="Cambria" w:hAnsi="Cambria"/>
        </w:rPr>
        <w:t xml:space="preserve"> have</w:t>
      </w:r>
      <w:r w:rsidR="00331614" w:rsidRPr="0079254B">
        <w:rPr>
          <w:rFonts w:ascii="Cambria" w:hAnsi="Cambria"/>
        </w:rPr>
        <w:t xml:space="preserve"> </w:t>
      </w:r>
      <w:r w:rsidR="00E2207F" w:rsidRPr="0079254B">
        <w:rPr>
          <w:rFonts w:ascii="Cambria" w:hAnsi="Cambria"/>
        </w:rPr>
        <w:t xml:space="preserve">already been observed to </w:t>
      </w:r>
      <w:r w:rsidR="008B1B56" w:rsidRPr="0079254B">
        <w:rPr>
          <w:rFonts w:ascii="Cambria" w:hAnsi="Cambria"/>
        </w:rPr>
        <w:t xml:space="preserve">shift </w:t>
      </w:r>
      <w:r w:rsidR="00331614" w:rsidRPr="0079254B">
        <w:rPr>
          <w:rFonts w:ascii="Cambria" w:hAnsi="Cambria"/>
        </w:rPr>
        <w:t>poleward</w:t>
      </w:r>
      <w:r w:rsidR="00AB41ED" w:rsidRPr="0079254B">
        <w:rPr>
          <w:rFonts w:ascii="Cambria" w:hAnsi="Cambria"/>
        </w:rPr>
        <w:t xml:space="preserve"> </w:t>
      </w:r>
      <w:r w:rsidR="00751343">
        <w:rPr>
          <w:rFonts w:ascii="Cambria" w:hAnsi="Cambria"/>
        </w:rPr>
        <w:t>{García </w:t>
      </w:r>
      <w:proofErr w:type="spellStart"/>
      <w:r w:rsidR="00751343">
        <w:rPr>
          <w:rFonts w:ascii="Cambria" w:hAnsi="Cambria"/>
        </w:rPr>
        <w:t>Molinos</w:t>
      </w:r>
      <w:proofErr w:type="spellEnd"/>
      <w:r w:rsidR="00751343">
        <w:rPr>
          <w:rFonts w:ascii="Cambria" w:hAnsi="Cambria"/>
        </w:rPr>
        <w:t xml:space="preserve">, 2015 #6139;Pinsky, 2012 #5686;Pinsky, 2018 #5803;Pinsky, 2013 #5215;Cheung, 2015 #5957;Poloczanska, 2016 #5448;Poloczanska, </w:t>
      </w:r>
      <w:r w:rsidR="00751343">
        <w:rPr>
          <w:rFonts w:ascii="Cambria" w:hAnsi="Cambria"/>
        </w:rPr>
        <w:lastRenderedPageBreak/>
        <w:t>2013 #4639;Weatherdon, 2016 #5554;Kintisch, 2015 #5971;Peterson, 2015 #5972}</w:t>
      </w:r>
      <w:r w:rsidR="00E2207F" w:rsidRPr="0079254B">
        <w:rPr>
          <w:rFonts w:ascii="Cambria" w:hAnsi="Cambria"/>
        </w:rPr>
        <w:t xml:space="preserve"> </w:t>
      </w:r>
      <w:r w:rsidR="00AB41ED" w:rsidRPr="0079254B">
        <w:rPr>
          <w:rFonts w:ascii="Cambria" w:hAnsi="Cambria"/>
        </w:rPr>
        <w:t>or into deeper water</w:t>
      </w:r>
      <w:r w:rsidR="00E2207F" w:rsidRPr="0079254B">
        <w:rPr>
          <w:rFonts w:ascii="Cambria" w:hAnsi="Cambria"/>
        </w:rPr>
        <w:t xml:space="preserve"> </w:t>
      </w:r>
      <w:r w:rsidR="00751343">
        <w:rPr>
          <w:rFonts w:ascii="Cambria" w:hAnsi="Cambria"/>
        </w:rPr>
        <w:t>{</w:t>
      </w:r>
      <w:proofErr w:type="spellStart"/>
      <w:r w:rsidR="00751343">
        <w:rPr>
          <w:rFonts w:ascii="Cambria" w:hAnsi="Cambria"/>
        </w:rPr>
        <w:t>Dulvy</w:t>
      </w:r>
      <w:proofErr w:type="spellEnd"/>
      <w:r w:rsidR="00751343">
        <w:rPr>
          <w:rFonts w:ascii="Cambria" w:hAnsi="Cambria"/>
        </w:rPr>
        <w:t>, 2008 #6140}</w:t>
      </w:r>
      <w:r w:rsidR="00AB41ED" w:rsidRPr="0079254B">
        <w:rPr>
          <w:rFonts w:ascii="Cambria" w:hAnsi="Cambria"/>
        </w:rPr>
        <w:t xml:space="preserve"> to stay within their preferred temperature range</w:t>
      </w:r>
      <w:r w:rsidR="00810590" w:rsidRPr="0079254B">
        <w:rPr>
          <w:rFonts w:ascii="Cambria" w:hAnsi="Cambria"/>
        </w:rPr>
        <w:t>.</w:t>
      </w:r>
      <w:r w:rsidR="008B1B56" w:rsidRPr="0079254B">
        <w:rPr>
          <w:rFonts w:ascii="Cambria" w:hAnsi="Cambria"/>
        </w:rPr>
        <w:t xml:space="preserve"> </w:t>
      </w:r>
      <w:r w:rsidR="00810590" w:rsidRPr="0079254B">
        <w:rPr>
          <w:rFonts w:ascii="Cambria" w:hAnsi="Cambria"/>
        </w:rPr>
        <w:t>Greater proportions of Pacific hake (whiting)</w:t>
      </w:r>
      <w:r w:rsidR="0094267D" w:rsidRPr="0079254B">
        <w:rPr>
          <w:rFonts w:ascii="Cambria" w:hAnsi="Cambria"/>
        </w:rPr>
        <w:t>,</w:t>
      </w:r>
      <w:r w:rsidR="00810590" w:rsidRPr="0079254B">
        <w:rPr>
          <w:rFonts w:ascii="Cambria" w:hAnsi="Cambria"/>
        </w:rPr>
        <w:t xml:space="preserve"> for instance, migrated northward into Canadian waters due to higher temperatures associated with the 1998 and 2015 El Niño events </w:t>
      </w:r>
      <w:r w:rsidR="00751343">
        <w:rPr>
          <w:rFonts w:ascii="Cambria" w:hAnsi="Cambria"/>
        </w:rPr>
        <w:t>{Berger, 2017 #6143}</w:t>
      </w:r>
      <w:r w:rsidR="00810590" w:rsidRPr="0079254B">
        <w:rPr>
          <w:rFonts w:ascii="Cambria" w:hAnsi="Cambria"/>
        </w:rPr>
        <w:t xml:space="preserve">. </w:t>
      </w:r>
    </w:p>
    <w:p w14:paraId="1B0147DB" w14:textId="453E5729" w:rsidR="000802C2" w:rsidRPr="0079254B" w:rsidRDefault="00E2207F" w:rsidP="0079254B">
      <w:pPr>
        <w:pStyle w:val="xmsonormal"/>
        <w:spacing w:line="300" w:lineRule="atLeast"/>
        <w:rPr>
          <w:rFonts w:ascii="Cambria" w:hAnsi="Cambria"/>
        </w:rPr>
      </w:pPr>
      <w:r w:rsidRPr="0079254B">
        <w:rPr>
          <w:rFonts w:ascii="Cambria" w:hAnsi="Cambria"/>
        </w:rPr>
        <w:t xml:space="preserve">Shifting stocks across international borders </w:t>
      </w:r>
      <w:r w:rsidRPr="0079254B">
        <w:rPr>
          <w:rFonts w:ascii="Cambria" w:hAnsi="Cambria"/>
          <w:b/>
        </w:rPr>
        <w:t>challenge existing cooperative governance</w:t>
      </w:r>
      <w:r w:rsidRPr="0079254B">
        <w:rPr>
          <w:rFonts w:ascii="Cambria" w:hAnsi="Cambria"/>
        </w:rPr>
        <w:t xml:space="preserve"> structures in transboundary marine resource agreements </w:t>
      </w:r>
      <w:r w:rsidR="00C21D7C" w:rsidRPr="0079254B">
        <w:rPr>
          <w:rFonts w:ascii="Cambria" w:hAnsi="Cambria"/>
        </w:rPr>
        <w:t>(Table 1)</w:t>
      </w:r>
      <w:commentRangeStart w:id="2"/>
      <w:r w:rsidR="00657EAB" w:rsidRPr="0079254B">
        <w:rPr>
          <w:rFonts w:ascii="Cambria" w:hAnsi="Cambria"/>
        </w:rPr>
        <w:t>.</w:t>
      </w:r>
      <w:commentRangeEnd w:id="2"/>
      <w:r w:rsidR="00D26A57">
        <w:rPr>
          <w:rStyle w:val="CommentReference"/>
        </w:rPr>
        <w:commentReference w:id="2"/>
      </w:r>
      <w:r w:rsidR="00C21D7C" w:rsidRPr="0079254B">
        <w:rPr>
          <w:rFonts w:ascii="Cambria" w:hAnsi="Cambria"/>
        </w:rPr>
        <w:t xml:space="preserve"> </w:t>
      </w:r>
      <w:r w:rsidR="00810590" w:rsidRPr="0079254B">
        <w:rPr>
          <w:rFonts w:ascii="Cambria" w:hAnsi="Cambria"/>
        </w:rPr>
        <w:t xml:space="preserve">By redistributing </w:t>
      </w:r>
      <w:r w:rsidR="00751343">
        <w:rPr>
          <w:rFonts w:ascii="Cambria" w:hAnsi="Cambria"/>
        </w:rPr>
        <w:t>shared</w:t>
      </w:r>
      <w:r w:rsidR="00DC7E1F" w:rsidRPr="0079254B">
        <w:rPr>
          <w:rFonts w:ascii="Cambria" w:hAnsi="Cambria"/>
        </w:rPr>
        <w:t xml:space="preserve"> </w:t>
      </w:r>
      <w:r w:rsidR="00810590" w:rsidRPr="0079254B">
        <w:rPr>
          <w:rFonts w:ascii="Cambria" w:hAnsi="Cambria"/>
        </w:rPr>
        <w:t>marine resources</w:t>
      </w:r>
      <w:r w:rsidR="00805EB9">
        <w:rPr>
          <w:rFonts w:ascii="Cambria" w:hAnsi="Cambria"/>
        </w:rPr>
        <w:t xml:space="preserve"> (Figure 1)</w:t>
      </w:r>
      <w:r w:rsidR="00C21D7C" w:rsidRPr="0079254B">
        <w:rPr>
          <w:rFonts w:ascii="Cambria" w:hAnsi="Cambria"/>
        </w:rPr>
        <w:t xml:space="preserve">, climate change </w:t>
      </w:r>
      <w:r w:rsidR="00810590" w:rsidRPr="0079254B">
        <w:rPr>
          <w:rFonts w:ascii="Cambria" w:hAnsi="Cambria"/>
        </w:rPr>
        <w:t xml:space="preserve">is </w:t>
      </w:r>
      <w:r w:rsidR="00DC2D96" w:rsidRPr="0079254B">
        <w:rPr>
          <w:rFonts w:ascii="Cambria" w:hAnsi="Cambria"/>
        </w:rPr>
        <w:t xml:space="preserve">essentially </w:t>
      </w:r>
      <w:r w:rsidR="00810590" w:rsidRPr="0079254B">
        <w:rPr>
          <w:rFonts w:ascii="Cambria" w:hAnsi="Cambria"/>
        </w:rPr>
        <w:t xml:space="preserve">modifying the </w:t>
      </w:r>
      <w:r w:rsidR="00DC7E1F" w:rsidRPr="0079254B">
        <w:rPr>
          <w:rFonts w:ascii="Cambria" w:hAnsi="Cambria"/>
        </w:rPr>
        <w:t xml:space="preserve">relatively static management context </w:t>
      </w:r>
      <w:r w:rsidR="00810590" w:rsidRPr="0079254B">
        <w:rPr>
          <w:rFonts w:ascii="Cambria" w:hAnsi="Cambria"/>
        </w:rPr>
        <w:t xml:space="preserve">under which </w:t>
      </w:r>
      <w:r w:rsidR="00DC2D96" w:rsidRPr="0079254B">
        <w:rPr>
          <w:rFonts w:ascii="Cambria" w:hAnsi="Cambria"/>
        </w:rPr>
        <w:t xml:space="preserve">contractual and reciprocal </w:t>
      </w:r>
      <w:r w:rsidR="00810590" w:rsidRPr="0079254B">
        <w:rPr>
          <w:rFonts w:ascii="Cambria" w:hAnsi="Cambria"/>
        </w:rPr>
        <w:t>rights</w:t>
      </w:r>
      <w:r w:rsidR="00A95AD8" w:rsidRPr="0079254B">
        <w:rPr>
          <w:rFonts w:ascii="Cambria" w:hAnsi="Cambria"/>
        </w:rPr>
        <w:t xml:space="preserve"> </w:t>
      </w:r>
      <w:r w:rsidR="00751343">
        <w:rPr>
          <w:rFonts w:ascii="Cambria" w:hAnsi="Cambria"/>
        </w:rPr>
        <w:t>{</w:t>
      </w:r>
      <w:proofErr w:type="spellStart"/>
      <w:r w:rsidR="00751343">
        <w:rPr>
          <w:rFonts w:ascii="Cambria" w:hAnsi="Cambria"/>
        </w:rPr>
        <w:t>Wenar</w:t>
      </w:r>
      <w:proofErr w:type="spellEnd"/>
      <w:r w:rsidR="00751343">
        <w:rPr>
          <w:rFonts w:ascii="Cambria" w:hAnsi="Cambria"/>
        </w:rPr>
        <w:t>, 2015 #6146}</w:t>
      </w:r>
      <w:r w:rsidR="00810590" w:rsidRPr="0079254B">
        <w:rPr>
          <w:rFonts w:ascii="Cambria" w:hAnsi="Cambria"/>
        </w:rPr>
        <w:t xml:space="preserve"> and responsibilities were </w:t>
      </w:r>
      <w:r w:rsidR="00C15ACD">
        <w:rPr>
          <w:rFonts w:ascii="Cambria" w:hAnsi="Cambria"/>
        </w:rPr>
        <w:t xml:space="preserve">originally </w:t>
      </w:r>
      <w:r w:rsidR="00810590" w:rsidRPr="0079254B">
        <w:rPr>
          <w:rFonts w:ascii="Cambria" w:hAnsi="Cambria"/>
        </w:rPr>
        <w:t xml:space="preserve">agreed </w:t>
      </w:r>
      <w:r w:rsidR="00751343">
        <w:rPr>
          <w:rFonts w:ascii="Cambria" w:hAnsi="Cambria"/>
        </w:rPr>
        <w:t>{</w:t>
      </w:r>
      <w:proofErr w:type="spellStart"/>
      <w:r w:rsidR="00751343">
        <w:rPr>
          <w:rFonts w:ascii="Cambria" w:hAnsi="Cambria"/>
        </w:rPr>
        <w:t>Ringius</w:t>
      </w:r>
      <w:proofErr w:type="spellEnd"/>
      <w:r w:rsidR="00751343">
        <w:rPr>
          <w:rFonts w:ascii="Cambria" w:hAnsi="Cambria"/>
        </w:rPr>
        <w:t>, 2002 #</w:t>
      </w:r>
      <w:proofErr w:type="gramStart"/>
      <w:r w:rsidR="00751343">
        <w:rPr>
          <w:rFonts w:ascii="Cambria" w:hAnsi="Cambria"/>
        </w:rPr>
        <w:t>6144;United</w:t>
      </w:r>
      <w:proofErr w:type="gramEnd"/>
      <w:r w:rsidR="00751343">
        <w:rPr>
          <w:rFonts w:ascii="Cambria" w:hAnsi="Cambria"/>
        </w:rPr>
        <w:t xml:space="preserve"> Nations, 1970 #6145;Mills, 2013 #5786}</w:t>
      </w:r>
      <w:r w:rsidR="00BF6D41" w:rsidRPr="0079254B">
        <w:rPr>
          <w:rFonts w:ascii="Cambria" w:hAnsi="Cambria"/>
        </w:rPr>
        <w:t>.</w:t>
      </w:r>
      <w:r w:rsidR="006E2FCC" w:rsidRPr="0079254B">
        <w:rPr>
          <w:rFonts w:ascii="Cambria" w:hAnsi="Cambria"/>
        </w:rPr>
        <w:t xml:space="preserve"> </w:t>
      </w:r>
      <w:r w:rsidR="00C21D7C" w:rsidRPr="0079254B">
        <w:rPr>
          <w:rFonts w:ascii="Cambria" w:hAnsi="Cambria"/>
        </w:rPr>
        <w:t>U</w:t>
      </w:r>
      <w:r w:rsidR="001F5BCC" w:rsidRPr="0079254B">
        <w:rPr>
          <w:rFonts w:ascii="Cambria" w:hAnsi="Cambria"/>
        </w:rPr>
        <w:t xml:space="preserve">ncertainty </w:t>
      </w:r>
      <w:r w:rsidR="00C21D7C" w:rsidRPr="0079254B">
        <w:rPr>
          <w:rFonts w:ascii="Cambria" w:hAnsi="Cambria"/>
        </w:rPr>
        <w:t>around</w:t>
      </w:r>
      <w:r w:rsidR="001F5BCC" w:rsidRPr="0079254B">
        <w:rPr>
          <w:rFonts w:ascii="Cambria" w:hAnsi="Cambria"/>
        </w:rPr>
        <w:t xml:space="preserve"> the magnitude and timing of </w:t>
      </w:r>
      <w:r w:rsidR="00C15ACD">
        <w:rPr>
          <w:rFonts w:ascii="Cambria" w:hAnsi="Cambria"/>
        </w:rPr>
        <w:t>climate</w:t>
      </w:r>
      <w:r w:rsidR="00751343">
        <w:rPr>
          <w:rFonts w:ascii="Cambria" w:hAnsi="Cambria"/>
        </w:rPr>
        <w:t>-mediated</w:t>
      </w:r>
      <w:r w:rsidR="00C15ACD" w:rsidRPr="0079254B">
        <w:rPr>
          <w:rFonts w:ascii="Cambria" w:hAnsi="Cambria"/>
        </w:rPr>
        <w:t xml:space="preserve"> </w:t>
      </w:r>
      <w:r w:rsidR="001F5BCC" w:rsidRPr="0079254B">
        <w:rPr>
          <w:rFonts w:ascii="Cambria" w:hAnsi="Cambria"/>
        </w:rPr>
        <w:t>changes</w:t>
      </w:r>
      <w:r w:rsidR="00A95AD8" w:rsidRPr="0079254B">
        <w:rPr>
          <w:rFonts w:ascii="Cambria" w:hAnsi="Cambria"/>
        </w:rPr>
        <w:t xml:space="preserve"> </w:t>
      </w:r>
      <w:r w:rsidR="00751343">
        <w:rPr>
          <w:rFonts w:ascii="Cambria" w:hAnsi="Cambria"/>
        </w:rPr>
        <w:t>{Hollowed, 2013 #</w:t>
      </w:r>
      <w:proofErr w:type="gramStart"/>
      <w:r w:rsidR="00751343">
        <w:rPr>
          <w:rFonts w:ascii="Cambria" w:hAnsi="Cambria"/>
        </w:rPr>
        <w:t>6147;Brander</w:t>
      </w:r>
      <w:proofErr w:type="gramEnd"/>
      <w:r w:rsidR="00751343">
        <w:rPr>
          <w:rFonts w:ascii="Cambria" w:hAnsi="Cambria"/>
        </w:rPr>
        <w:t>, 2007 #6148}</w:t>
      </w:r>
      <w:r w:rsidR="00C15ACD">
        <w:rPr>
          <w:rFonts w:ascii="Cambria" w:hAnsi="Cambria"/>
        </w:rPr>
        <w:t xml:space="preserve"> has the potential to</w:t>
      </w:r>
      <w:r w:rsidR="001F5BCC" w:rsidRPr="0079254B">
        <w:rPr>
          <w:rFonts w:ascii="Cambria" w:hAnsi="Cambria"/>
        </w:rPr>
        <w:t xml:space="preserve"> </w:t>
      </w:r>
      <w:r w:rsidR="00C21D7C" w:rsidRPr="0079254B">
        <w:rPr>
          <w:rFonts w:ascii="Cambria" w:hAnsi="Cambria"/>
        </w:rPr>
        <w:t>accentuate conflict</w:t>
      </w:r>
      <w:r w:rsidR="00C15ACD">
        <w:rPr>
          <w:rFonts w:ascii="Cambria" w:hAnsi="Cambria"/>
        </w:rPr>
        <w:t xml:space="preserve">: it also </w:t>
      </w:r>
      <w:r w:rsidR="00C637EC">
        <w:rPr>
          <w:rFonts w:ascii="Cambria" w:hAnsi="Cambria"/>
        </w:rPr>
        <w:t xml:space="preserve">challenges </w:t>
      </w:r>
      <w:del w:id="3" w:author="Juliano Palacios" w:date="2019-01-26T14:12:00Z">
        <w:r w:rsidR="00C637EC" w:rsidDel="00D26A57">
          <w:rPr>
            <w:rFonts w:ascii="Cambria" w:hAnsi="Cambria"/>
          </w:rPr>
          <w:delText xml:space="preserve">clear </w:delText>
        </w:r>
      </w:del>
      <w:r w:rsidR="00C637EC">
        <w:rPr>
          <w:rFonts w:ascii="Cambria" w:hAnsi="Cambria"/>
        </w:rPr>
        <w:t>means to</w:t>
      </w:r>
      <w:r w:rsidR="001F5BCC" w:rsidRPr="0079254B">
        <w:rPr>
          <w:rFonts w:ascii="Cambria" w:hAnsi="Cambria"/>
        </w:rPr>
        <w:t xml:space="preserve"> effectively and equitably </w:t>
      </w:r>
      <w:r w:rsidR="00C15ACD">
        <w:rPr>
          <w:rFonts w:ascii="Cambria" w:hAnsi="Cambria"/>
        </w:rPr>
        <w:t>generate pragmatic</w:t>
      </w:r>
      <w:r w:rsidR="00C15ACD" w:rsidRPr="0079254B">
        <w:rPr>
          <w:rFonts w:ascii="Cambria" w:hAnsi="Cambria"/>
        </w:rPr>
        <w:t xml:space="preserve"> </w:t>
      </w:r>
      <w:r w:rsidR="001F5BCC" w:rsidRPr="0079254B">
        <w:rPr>
          <w:rFonts w:ascii="Cambria" w:hAnsi="Cambria"/>
        </w:rPr>
        <w:t xml:space="preserve">climate-related </w:t>
      </w:r>
      <w:r w:rsidR="00C15ACD">
        <w:rPr>
          <w:rFonts w:ascii="Cambria" w:hAnsi="Cambria"/>
        </w:rPr>
        <w:t>policy steps</w:t>
      </w:r>
      <w:r w:rsidR="001F5BCC" w:rsidRPr="0079254B">
        <w:rPr>
          <w:rFonts w:ascii="Cambria" w:hAnsi="Cambria"/>
        </w:rPr>
        <w:t xml:space="preserve">, </w:t>
      </w:r>
      <w:r w:rsidR="00C637EC">
        <w:rPr>
          <w:rFonts w:ascii="Cambria" w:hAnsi="Cambria"/>
        </w:rPr>
        <w:t>further</w:t>
      </w:r>
      <w:r w:rsidR="001F5BCC" w:rsidRPr="0079254B">
        <w:rPr>
          <w:rFonts w:ascii="Cambria" w:hAnsi="Cambria"/>
        </w:rPr>
        <w:t xml:space="preserve"> complicating the development of </w:t>
      </w:r>
      <w:r w:rsidR="00C637EC">
        <w:rPr>
          <w:rFonts w:ascii="Cambria" w:hAnsi="Cambria"/>
        </w:rPr>
        <w:t xml:space="preserve">appropriate </w:t>
      </w:r>
      <w:r w:rsidR="001F5BCC" w:rsidRPr="0079254B">
        <w:rPr>
          <w:rFonts w:ascii="Cambria" w:hAnsi="Cambria"/>
        </w:rPr>
        <w:t xml:space="preserve">incentives </w:t>
      </w:r>
      <w:r w:rsidR="00751343">
        <w:rPr>
          <w:rFonts w:ascii="Cambria" w:hAnsi="Cambria"/>
        </w:rPr>
        <w:t>{Miller, 2010 #5969;Polasky, 2011 #5970;Miller, 2007 #5968}</w:t>
      </w:r>
      <w:r w:rsidR="000802C2" w:rsidRPr="0079254B">
        <w:rPr>
          <w:rFonts w:ascii="Cambria" w:hAnsi="Cambria"/>
        </w:rPr>
        <w:t>.</w:t>
      </w:r>
    </w:p>
    <w:p w14:paraId="1B2E61CB" w14:textId="362E5CAF" w:rsidR="001107FA" w:rsidRPr="0079254B" w:rsidRDefault="00657EAB" w:rsidP="0079254B">
      <w:pPr>
        <w:pStyle w:val="xmsonormal"/>
        <w:spacing w:line="300" w:lineRule="atLeast"/>
        <w:rPr>
          <w:rFonts w:ascii="Cambria" w:hAnsi="Cambria"/>
        </w:rPr>
      </w:pPr>
      <w:r w:rsidRPr="0079254B">
        <w:rPr>
          <w:rFonts w:ascii="Cambria" w:hAnsi="Cambria"/>
        </w:rPr>
        <w:t xml:space="preserve">Shifting stocks provide </w:t>
      </w:r>
      <w:r w:rsidRPr="0079254B">
        <w:rPr>
          <w:rFonts w:ascii="Cambria" w:hAnsi="Cambria"/>
          <w:b/>
        </w:rPr>
        <w:t>opportunities for targeted, cooperative, science-based climate adaptation</w:t>
      </w:r>
      <w:r w:rsidRPr="0079254B">
        <w:rPr>
          <w:rFonts w:ascii="Cambria" w:hAnsi="Cambria"/>
        </w:rPr>
        <w:t xml:space="preserve"> </w:t>
      </w:r>
      <w:r w:rsidR="0079254B" w:rsidRPr="0079254B">
        <w:rPr>
          <w:rFonts w:ascii="Cambria" w:hAnsi="Cambria"/>
          <w:b/>
        </w:rPr>
        <w:t xml:space="preserve">planning </w:t>
      </w:r>
      <w:r w:rsidRPr="0079254B">
        <w:rPr>
          <w:rFonts w:ascii="Cambria" w:hAnsi="Cambria"/>
        </w:rPr>
        <w:t xml:space="preserve">for the </w:t>
      </w:r>
      <w:r w:rsidR="00751343">
        <w:rPr>
          <w:rFonts w:ascii="Cambria" w:hAnsi="Cambria"/>
        </w:rPr>
        <w:t xml:space="preserve">responsible </w:t>
      </w:r>
      <w:r w:rsidR="00C637EC">
        <w:rPr>
          <w:rFonts w:ascii="Cambria" w:hAnsi="Cambria"/>
        </w:rPr>
        <w:t xml:space="preserve">stewardship and </w:t>
      </w:r>
      <w:r w:rsidR="00751343" w:rsidRPr="0079254B">
        <w:rPr>
          <w:rFonts w:ascii="Cambria" w:hAnsi="Cambria"/>
        </w:rPr>
        <w:t xml:space="preserve">effective </w:t>
      </w:r>
      <w:r w:rsidRPr="0079254B">
        <w:rPr>
          <w:rFonts w:ascii="Cambria" w:hAnsi="Cambria"/>
        </w:rPr>
        <w:t>governance</w:t>
      </w:r>
      <w:r w:rsidR="00C637EC">
        <w:rPr>
          <w:rFonts w:ascii="Cambria" w:hAnsi="Cambria"/>
        </w:rPr>
        <w:t xml:space="preserve"> of</w:t>
      </w:r>
      <w:r w:rsidRPr="0079254B">
        <w:rPr>
          <w:rFonts w:ascii="Cambria" w:hAnsi="Cambria"/>
        </w:rPr>
        <w:t xml:space="preserve"> </w:t>
      </w:r>
      <w:r w:rsidR="00751343">
        <w:rPr>
          <w:rFonts w:ascii="Cambria" w:hAnsi="Cambria"/>
        </w:rPr>
        <w:t xml:space="preserve">fish stocks and </w:t>
      </w:r>
      <w:r w:rsidRPr="0079254B">
        <w:rPr>
          <w:rFonts w:ascii="Cambria" w:hAnsi="Cambria"/>
        </w:rPr>
        <w:t xml:space="preserve">fisheries into the future. Existing management frameworks will need to </w:t>
      </w:r>
      <w:r w:rsidR="001107FA" w:rsidRPr="0079254B">
        <w:rPr>
          <w:rFonts w:ascii="Cambria" w:hAnsi="Cambria"/>
        </w:rPr>
        <w:t>improve their capacity for collaborative monitoring and the integration of multiple data streams into science-based</w:t>
      </w:r>
      <w:r w:rsidR="0079254B" w:rsidRPr="0079254B">
        <w:rPr>
          <w:rFonts w:ascii="Cambria" w:hAnsi="Cambria"/>
        </w:rPr>
        <w:t>, precautionary,</w:t>
      </w:r>
      <w:r w:rsidR="001107FA" w:rsidRPr="0079254B">
        <w:rPr>
          <w:rFonts w:ascii="Cambria" w:hAnsi="Cambria"/>
        </w:rPr>
        <w:t xml:space="preserve"> management-relevant advice</w:t>
      </w:r>
      <w:r w:rsidR="005846CA" w:rsidRPr="0079254B">
        <w:rPr>
          <w:rFonts w:ascii="Cambria" w:hAnsi="Cambria"/>
        </w:rPr>
        <w:t xml:space="preserve"> </w:t>
      </w:r>
      <w:r w:rsidR="00751343">
        <w:rPr>
          <w:rFonts w:ascii="Cambria" w:hAnsi="Cambria"/>
        </w:rPr>
        <w:t>{Mills, 2013 #</w:t>
      </w:r>
      <w:proofErr w:type="gramStart"/>
      <w:r w:rsidR="00751343">
        <w:rPr>
          <w:rFonts w:ascii="Cambria" w:hAnsi="Cambria"/>
        </w:rPr>
        <w:t>5786;Pinsky</w:t>
      </w:r>
      <w:proofErr w:type="gramEnd"/>
      <w:r w:rsidR="00751343">
        <w:rPr>
          <w:rFonts w:ascii="Cambria" w:hAnsi="Cambria"/>
        </w:rPr>
        <w:t>, 2018 #5803}</w:t>
      </w:r>
      <w:r w:rsidR="001107FA" w:rsidRPr="0079254B">
        <w:rPr>
          <w:rFonts w:ascii="Cambria" w:hAnsi="Cambria"/>
        </w:rPr>
        <w:t>.</w:t>
      </w:r>
      <w:r w:rsidR="005846CA" w:rsidRPr="0079254B">
        <w:rPr>
          <w:rFonts w:ascii="Cambria" w:hAnsi="Cambria"/>
        </w:rPr>
        <w:t xml:space="preserve"> Greater flexibility, adaptive capacity, and responsiveness </w:t>
      </w:r>
      <w:r w:rsidR="00805EB9">
        <w:rPr>
          <w:rFonts w:ascii="Cambria" w:hAnsi="Cambria"/>
        </w:rPr>
        <w:t>in managem</w:t>
      </w:r>
      <w:r w:rsidR="0079254B" w:rsidRPr="0079254B">
        <w:rPr>
          <w:rFonts w:ascii="Cambria" w:hAnsi="Cambria"/>
        </w:rPr>
        <w:t>e</w:t>
      </w:r>
      <w:r w:rsidR="0079254B">
        <w:rPr>
          <w:rFonts w:ascii="Cambria" w:hAnsi="Cambria"/>
        </w:rPr>
        <w:t>n</w:t>
      </w:r>
      <w:r w:rsidR="0079254B" w:rsidRPr="0079254B">
        <w:rPr>
          <w:rFonts w:ascii="Cambria" w:hAnsi="Cambria"/>
        </w:rPr>
        <w:t xml:space="preserve">t regimes </w:t>
      </w:r>
      <w:r w:rsidR="005846CA" w:rsidRPr="0079254B">
        <w:rPr>
          <w:rFonts w:ascii="Cambria" w:hAnsi="Cambria"/>
        </w:rPr>
        <w:t xml:space="preserve">would facilitate such developments </w:t>
      </w:r>
      <w:r w:rsidR="00751343">
        <w:rPr>
          <w:rFonts w:ascii="Cambria" w:hAnsi="Cambria"/>
        </w:rPr>
        <w:t>{</w:t>
      </w:r>
      <w:proofErr w:type="spellStart"/>
      <w:r w:rsidR="00751343">
        <w:rPr>
          <w:rFonts w:ascii="Cambria" w:hAnsi="Cambria"/>
        </w:rPr>
        <w:t>Favaro</w:t>
      </w:r>
      <w:proofErr w:type="spellEnd"/>
      <w:r w:rsidR="00751343">
        <w:rPr>
          <w:rFonts w:ascii="Cambria" w:hAnsi="Cambria"/>
        </w:rPr>
        <w:t>, 2012 #</w:t>
      </w:r>
      <w:proofErr w:type="gramStart"/>
      <w:r w:rsidR="00751343">
        <w:rPr>
          <w:rFonts w:ascii="Cambria" w:hAnsi="Cambria"/>
        </w:rPr>
        <w:t>6149;Bailey</w:t>
      </w:r>
      <w:proofErr w:type="gramEnd"/>
      <w:r w:rsidR="00751343">
        <w:rPr>
          <w:rFonts w:ascii="Cambria" w:hAnsi="Cambria"/>
        </w:rPr>
        <w:t>, 2016 #6134}</w:t>
      </w:r>
      <w:r w:rsidR="001107FA" w:rsidRPr="0079254B">
        <w:rPr>
          <w:rFonts w:ascii="Cambria" w:hAnsi="Cambria"/>
        </w:rPr>
        <w:t>.</w:t>
      </w:r>
      <w:r w:rsidR="0079254B" w:rsidRPr="0079254B">
        <w:rPr>
          <w:rFonts w:ascii="Cambria" w:hAnsi="Cambria"/>
        </w:rPr>
        <w:t xml:space="preserve"> </w:t>
      </w:r>
      <w:r w:rsidR="001107FA" w:rsidRPr="0079254B">
        <w:rPr>
          <w:rFonts w:ascii="Cambria" w:hAnsi="Cambria"/>
        </w:rPr>
        <w:t xml:space="preserve">Specific mechanisms </w:t>
      </w:r>
      <w:r w:rsidR="005846CA" w:rsidRPr="0079254B">
        <w:rPr>
          <w:rFonts w:ascii="Cambria" w:hAnsi="Cambria"/>
        </w:rPr>
        <w:t xml:space="preserve">that would support adaptation </w:t>
      </w:r>
      <w:r w:rsidR="001107FA" w:rsidRPr="0079254B">
        <w:rPr>
          <w:rFonts w:ascii="Cambria" w:hAnsi="Cambria"/>
        </w:rPr>
        <w:t>include</w:t>
      </w:r>
      <w:r w:rsidR="005846CA" w:rsidRPr="0079254B">
        <w:rPr>
          <w:rFonts w:ascii="Cambria" w:hAnsi="Cambria"/>
        </w:rPr>
        <w:t>:</w:t>
      </w:r>
      <w:r w:rsidR="001107FA" w:rsidRPr="0079254B">
        <w:rPr>
          <w:rFonts w:ascii="Cambria" w:hAnsi="Cambria"/>
        </w:rPr>
        <w:t xml:space="preserve"> permit structures that facilitate entry into different/emerging fisheries or the provision of alternative livelihoods for fishers</w:t>
      </w:r>
      <w:r w:rsidR="0079254B">
        <w:rPr>
          <w:rFonts w:ascii="Cambria" w:hAnsi="Cambria"/>
        </w:rPr>
        <w:t>,</w:t>
      </w:r>
      <w:r w:rsidR="005846CA" w:rsidRPr="0079254B">
        <w:rPr>
          <w:rFonts w:ascii="Cambria" w:hAnsi="Cambria"/>
        </w:rPr>
        <w:t xml:space="preserve"> </w:t>
      </w:r>
      <w:r w:rsidR="00C15ACD">
        <w:rPr>
          <w:rFonts w:ascii="Cambria" w:hAnsi="Cambria"/>
        </w:rPr>
        <w:t xml:space="preserve">assuring that </w:t>
      </w:r>
      <w:r w:rsidR="00652937">
        <w:rPr>
          <w:rFonts w:ascii="Cambria" w:hAnsi="Cambria"/>
        </w:rPr>
        <w:t xml:space="preserve">monitoring </w:t>
      </w:r>
      <w:r w:rsidR="00C15ACD">
        <w:rPr>
          <w:rFonts w:ascii="Cambria" w:hAnsi="Cambria"/>
        </w:rPr>
        <w:t>is</w:t>
      </w:r>
      <w:r w:rsidR="00652937">
        <w:rPr>
          <w:rFonts w:ascii="Cambria" w:hAnsi="Cambria"/>
        </w:rPr>
        <w:t xml:space="preserve"> available iteratively at </w:t>
      </w:r>
      <w:r w:rsidR="00C15ACD">
        <w:rPr>
          <w:rFonts w:ascii="Cambria" w:hAnsi="Cambria"/>
        </w:rPr>
        <w:t>change-</w:t>
      </w:r>
      <w:r w:rsidR="00652937">
        <w:rPr>
          <w:rFonts w:ascii="Cambria" w:hAnsi="Cambria"/>
        </w:rPr>
        <w:t xml:space="preserve">relevant scales, </w:t>
      </w:r>
      <w:r w:rsidR="001107FA" w:rsidRPr="0079254B">
        <w:rPr>
          <w:rFonts w:ascii="Cambria" w:hAnsi="Cambria"/>
        </w:rPr>
        <w:t>catch limits</w:t>
      </w:r>
      <w:r w:rsidR="0079254B">
        <w:rPr>
          <w:rFonts w:ascii="Cambria" w:hAnsi="Cambria"/>
        </w:rPr>
        <w:t xml:space="preserve"> and</w:t>
      </w:r>
      <w:r w:rsidR="001107FA" w:rsidRPr="0079254B">
        <w:rPr>
          <w:rFonts w:ascii="Cambria" w:hAnsi="Cambria"/>
        </w:rPr>
        <w:t xml:space="preserve"> schemes for capacity adjustment (e.g., license buy-back or tradable quota shares) </w:t>
      </w:r>
      <w:r w:rsidR="00751343">
        <w:rPr>
          <w:rFonts w:ascii="Cambria" w:hAnsi="Cambria"/>
        </w:rPr>
        <w:t>{Mills, 2013 #5786}</w:t>
      </w:r>
      <w:r w:rsidR="001107FA" w:rsidRPr="0079254B">
        <w:rPr>
          <w:rFonts w:ascii="Cambria" w:hAnsi="Cambria"/>
        </w:rPr>
        <w:t>. Negotiations for climate</w:t>
      </w:r>
      <w:r w:rsidR="00652937">
        <w:rPr>
          <w:rFonts w:ascii="Cambria" w:hAnsi="Cambria"/>
        </w:rPr>
        <w:t>-</w:t>
      </w:r>
      <w:r w:rsidR="001107FA" w:rsidRPr="0079254B">
        <w:rPr>
          <w:rFonts w:ascii="Cambria" w:hAnsi="Cambria"/>
        </w:rPr>
        <w:t>ready shared resources agreement will also need to reinforce trust</w:t>
      </w:r>
      <w:r w:rsidR="0079254B" w:rsidRPr="0079254B">
        <w:rPr>
          <w:rFonts w:ascii="Cambria" w:hAnsi="Cambria"/>
        </w:rPr>
        <w:t>, incentivize</w:t>
      </w:r>
      <w:r w:rsidR="001107FA" w:rsidRPr="0079254B">
        <w:rPr>
          <w:rFonts w:ascii="Cambria" w:hAnsi="Cambria"/>
        </w:rPr>
        <w:t xml:space="preserve"> cooperation among all stakeholders</w:t>
      </w:r>
      <w:r w:rsidR="0079254B" w:rsidRPr="0079254B">
        <w:rPr>
          <w:rFonts w:ascii="Cambria" w:hAnsi="Cambria"/>
        </w:rPr>
        <w:t xml:space="preserve"> </w:t>
      </w:r>
      <w:r w:rsidR="00751343">
        <w:rPr>
          <w:rFonts w:ascii="Cambria" w:hAnsi="Cambria"/>
        </w:rPr>
        <w:t>{Miller, 2013 #5984}</w:t>
      </w:r>
      <w:r w:rsidR="0079254B" w:rsidRPr="0079254B">
        <w:rPr>
          <w:rFonts w:ascii="Cambria" w:hAnsi="Cambria"/>
        </w:rPr>
        <w:t>,</w:t>
      </w:r>
      <w:r w:rsidR="001107FA" w:rsidRPr="0079254B">
        <w:rPr>
          <w:rFonts w:ascii="Cambria" w:hAnsi="Cambria"/>
        </w:rPr>
        <w:t xml:space="preserve"> and would benefit from </w:t>
      </w:r>
      <w:r w:rsidR="00652937">
        <w:rPr>
          <w:rFonts w:ascii="Cambria" w:hAnsi="Cambria"/>
        </w:rPr>
        <w:t>engaging and/or training</w:t>
      </w:r>
      <w:r w:rsidR="001107FA" w:rsidRPr="0079254B">
        <w:rPr>
          <w:rFonts w:ascii="Cambria" w:hAnsi="Cambria"/>
        </w:rPr>
        <w:t xml:space="preserve"> stakeholders </w:t>
      </w:r>
      <w:r w:rsidR="00652937">
        <w:rPr>
          <w:rFonts w:ascii="Cambria" w:hAnsi="Cambria"/>
        </w:rPr>
        <w:t xml:space="preserve">in </w:t>
      </w:r>
      <w:r w:rsidR="001107FA" w:rsidRPr="0079254B">
        <w:rPr>
          <w:rFonts w:ascii="Cambria" w:hAnsi="Cambria"/>
        </w:rPr>
        <w:t>the use of risk-based tools.</w:t>
      </w:r>
    </w:p>
    <w:p w14:paraId="5D6A7C4A" w14:textId="34CADEE0" w:rsidR="006E2FCC" w:rsidRPr="0079254B" w:rsidRDefault="006E2FCC" w:rsidP="0079254B">
      <w:pPr>
        <w:pStyle w:val="xmsonormal"/>
        <w:spacing w:line="300" w:lineRule="atLeast"/>
        <w:rPr>
          <w:rFonts w:ascii="Cambria" w:hAnsi="Cambria"/>
        </w:rPr>
      </w:pPr>
      <w:r w:rsidRPr="0079254B">
        <w:rPr>
          <w:rFonts w:ascii="Cambria" w:hAnsi="Cambria"/>
          <w:b/>
        </w:rPr>
        <w:t>First Nations</w:t>
      </w:r>
      <w:r w:rsidRPr="0079254B">
        <w:rPr>
          <w:rFonts w:ascii="Cambria" w:hAnsi="Cambria"/>
        </w:rPr>
        <w:t xml:space="preserve"> communities have traditional knowledge that can effectively support adaptation to </w:t>
      </w:r>
      <w:r w:rsidR="00805EB9">
        <w:rPr>
          <w:rFonts w:ascii="Cambria" w:hAnsi="Cambria"/>
        </w:rPr>
        <w:t xml:space="preserve">cyclic </w:t>
      </w:r>
      <w:r w:rsidRPr="0079254B">
        <w:rPr>
          <w:rFonts w:ascii="Cambria" w:hAnsi="Cambria"/>
        </w:rPr>
        <w:t>climate-induced changes and need to be included and considered fairly</w:t>
      </w:r>
      <w:r w:rsidR="00BF6D41" w:rsidRPr="0079254B">
        <w:rPr>
          <w:rFonts w:ascii="Cambria" w:hAnsi="Cambria"/>
        </w:rPr>
        <w:t xml:space="preserve"> to achieve equity </w:t>
      </w:r>
      <w:r w:rsidRPr="0079254B">
        <w:rPr>
          <w:rFonts w:ascii="Cambria" w:hAnsi="Cambria"/>
        </w:rPr>
        <w:t>in all negotiations</w:t>
      </w:r>
      <w:r w:rsidR="00C944D8">
        <w:rPr>
          <w:rFonts w:ascii="Cambria" w:hAnsi="Cambria"/>
        </w:rPr>
        <w:t xml:space="preserve"> {United Nations Fish Stock Agreement, 1995 #6150}</w:t>
      </w:r>
      <w:r w:rsidRPr="0079254B">
        <w:rPr>
          <w:rFonts w:ascii="Cambria" w:hAnsi="Cambria"/>
        </w:rPr>
        <w:t>.</w:t>
      </w:r>
    </w:p>
    <w:p w14:paraId="592F1107" w14:textId="77777777" w:rsidR="007E4CCF" w:rsidRPr="0079254B" w:rsidRDefault="0032714C" w:rsidP="0079254B">
      <w:pPr>
        <w:spacing w:line="300" w:lineRule="atLeast"/>
        <w:rPr>
          <w:rFonts w:ascii="Cambria" w:hAnsi="Cambria"/>
        </w:rPr>
      </w:pPr>
      <w:r w:rsidRPr="0079254B">
        <w:rPr>
          <w:rFonts w:ascii="Cambria" w:hAnsi="Cambria"/>
          <w:b/>
        </w:rPr>
        <w:t>Success in adaptation measures</w:t>
      </w:r>
      <w:r w:rsidRPr="0079254B">
        <w:rPr>
          <w:rFonts w:ascii="Cambria" w:hAnsi="Cambria"/>
        </w:rPr>
        <w:t xml:space="preserve"> will be measured by </w:t>
      </w:r>
      <w:r w:rsidR="00805EB9" w:rsidRPr="00805EB9">
        <w:rPr>
          <w:rFonts w:ascii="Cambria" w:hAnsi="Cambria"/>
        </w:rPr>
        <w:t xml:space="preserve">the ability for adaptation policy </w:t>
      </w:r>
      <w:r w:rsidRPr="0079254B">
        <w:rPr>
          <w:rFonts w:ascii="Cambria" w:hAnsi="Cambria"/>
        </w:rPr>
        <w:t>to achieve objectives while minimizing risks,</w:t>
      </w:r>
      <w:r w:rsidR="001F5BCC" w:rsidRPr="0079254B">
        <w:rPr>
          <w:rFonts w:ascii="Cambria" w:hAnsi="Cambria"/>
        </w:rPr>
        <w:t xml:space="preserve"> and</w:t>
      </w:r>
      <w:r w:rsidRPr="0079254B">
        <w:rPr>
          <w:rFonts w:ascii="Cambria" w:hAnsi="Cambria"/>
        </w:rPr>
        <w:t xml:space="preserve"> maximize benefits, while striving for equity and legitimacy. </w:t>
      </w:r>
    </w:p>
    <w:p w14:paraId="7DAD13D4" w14:textId="77777777" w:rsidR="007E4CCF" w:rsidRDefault="007E4CCF" w:rsidP="0079254B">
      <w:pPr>
        <w:pStyle w:val="ListParagraph"/>
        <w:spacing w:line="300" w:lineRule="atLeast"/>
        <w:rPr>
          <w:rFonts w:ascii="Cambria" w:hAnsi="Cambria"/>
        </w:rPr>
      </w:pPr>
    </w:p>
    <w:p w14:paraId="73DEA77F" w14:textId="77777777" w:rsidR="00805EB9" w:rsidRDefault="00805EB9" w:rsidP="0079254B">
      <w:pPr>
        <w:pStyle w:val="ListParagraph"/>
        <w:spacing w:line="300" w:lineRule="atLeast"/>
        <w:rPr>
          <w:rFonts w:ascii="Cambria" w:hAnsi="Cambria"/>
        </w:rPr>
        <w:sectPr w:rsidR="00805EB9" w:rsidSect="00805E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CC9A2A" w14:textId="77777777" w:rsidR="00805EB9" w:rsidRDefault="00805EB9" w:rsidP="0079254B">
      <w:pPr>
        <w:pStyle w:val="ListParagraph"/>
        <w:spacing w:line="300" w:lineRule="atLeast"/>
        <w:rPr>
          <w:rFonts w:ascii="Cambria" w:hAnsi="Cambria"/>
        </w:rPr>
      </w:pPr>
    </w:p>
    <w:p w14:paraId="27430DCF" w14:textId="77777777" w:rsidR="00121C29" w:rsidRPr="0079254B" w:rsidRDefault="007D5F60" w:rsidP="0079254B">
      <w:pPr>
        <w:spacing w:line="300" w:lineRule="atLeast"/>
        <w:ind w:left="-426"/>
        <w:rPr>
          <w:rFonts w:ascii="Cambria" w:hAnsi="Cambria"/>
        </w:rPr>
      </w:pPr>
      <w:r w:rsidRPr="0079254B">
        <w:rPr>
          <w:rFonts w:ascii="Cambria" w:hAnsi="Cambria"/>
        </w:rPr>
        <w:t>Table 1 – Treaties dealing with transboundary marine stocks, which Canada is currently a member of</w:t>
      </w:r>
    </w:p>
    <w:p w14:paraId="52757BCA" w14:textId="77777777" w:rsidR="007D5F60" w:rsidRPr="0079254B" w:rsidRDefault="007D5F60" w:rsidP="0079254B">
      <w:pPr>
        <w:spacing w:line="300" w:lineRule="atLeast"/>
        <w:ind w:left="360" w:hanging="360"/>
        <w:rPr>
          <w:rFonts w:ascii="Cambria" w:hAnsi="Cambria"/>
        </w:rPr>
      </w:pPr>
    </w:p>
    <w:tbl>
      <w:tblPr>
        <w:tblW w:w="5166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137"/>
        <w:gridCol w:w="990"/>
        <w:gridCol w:w="3829"/>
        <w:gridCol w:w="1276"/>
        <w:gridCol w:w="2403"/>
        <w:gridCol w:w="1619"/>
      </w:tblGrid>
      <w:tr w:rsidR="007D5F60" w:rsidRPr="00805EB9" w14:paraId="19DB59AC" w14:textId="77777777" w:rsidTr="00182FC6">
        <w:trPr>
          <w:trHeight w:val="300"/>
        </w:trPr>
        <w:tc>
          <w:tcPr>
            <w:tcW w:w="794" w:type="pct"/>
            <w:shd w:val="clear" w:color="auto" w:fill="auto"/>
            <w:noWrap/>
            <w:hideMark/>
          </w:tcPr>
          <w:p w14:paraId="001ADA11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Treaty</w:t>
            </w:r>
          </w:p>
        </w:tc>
        <w:tc>
          <w:tcPr>
            <w:tcW w:w="425" w:type="pct"/>
            <w:shd w:val="clear" w:color="auto" w:fill="auto"/>
            <w:noWrap/>
            <w:hideMark/>
          </w:tcPr>
          <w:p w14:paraId="212C5DF3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Acronym</w:t>
            </w:r>
          </w:p>
        </w:tc>
        <w:tc>
          <w:tcPr>
            <w:tcW w:w="370" w:type="pct"/>
            <w:shd w:val="clear" w:color="auto" w:fill="auto"/>
            <w:noWrap/>
            <w:hideMark/>
          </w:tcPr>
          <w:p w14:paraId="3E1CE75B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Ocean</w:t>
            </w:r>
          </w:p>
        </w:tc>
        <w:tc>
          <w:tcPr>
            <w:tcW w:w="1431" w:type="pct"/>
            <w:shd w:val="clear" w:color="auto" w:fill="auto"/>
            <w:noWrap/>
            <w:hideMark/>
          </w:tcPr>
          <w:p w14:paraId="75E45922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Members</w:t>
            </w:r>
          </w:p>
        </w:tc>
        <w:tc>
          <w:tcPr>
            <w:tcW w:w="477" w:type="pct"/>
            <w:shd w:val="clear" w:color="auto" w:fill="auto"/>
            <w:noWrap/>
            <w:hideMark/>
          </w:tcPr>
          <w:p w14:paraId="543C6DB4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# Members</w:t>
            </w:r>
          </w:p>
        </w:tc>
        <w:tc>
          <w:tcPr>
            <w:tcW w:w="898" w:type="pct"/>
            <w:shd w:val="clear" w:color="auto" w:fill="auto"/>
            <w:noWrap/>
            <w:hideMark/>
          </w:tcPr>
          <w:p w14:paraId="2D497213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Species</w:t>
            </w:r>
          </w:p>
        </w:tc>
        <w:tc>
          <w:tcPr>
            <w:tcW w:w="605" w:type="pct"/>
            <w:shd w:val="clear" w:color="auto" w:fill="auto"/>
            <w:noWrap/>
            <w:hideMark/>
          </w:tcPr>
          <w:p w14:paraId="75AA1B04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# Species / species groups</w:t>
            </w:r>
          </w:p>
        </w:tc>
      </w:tr>
      <w:tr w:rsidR="007D5F60" w:rsidRPr="00805EB9" w14:paraId="51ABF3BC" w14:textId="77777777" w:rsidTr="00182FC6">
        <w:trPr>
          <w:trHeight w:val="300"/>
        </w:trPr>
        <w:tc>
          <w:tcPr>
            <w:tcW w:w="794" w:type="pct"/>
            <w:shd w:val="clear" w:color="auto" w:fill="auto"/>
            <w:noWrap/>
            <w:hideMark/>
          </w:tcPr>
          <w:p w14:paraId="0F0BE0A6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International Pacific Halibut Commission</w:t>
            </w:r>
          </w:p>
        </w:tc>
        <w:tc>
          <w:tcPr>
            <w:tcW w:w="425" w:type="pct"/>
            <w:shd w:val="clear" w:color="auto" w:fill="auto"/>
            <w:noWrap/>
            <w:hideMark/>
          </w:tcPr>
          <w:p w14:paraId="55B5E684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IPHC</w:t>
            </w:r>
          </w:p>
        </w:tc>
        <w:tc>
          <w:tcPr>
            <w:tcW w:w="370" w:type="pct"/>
            <w:shd w:val="clear" w:color="auto" w:fill="auto"/>
            <w:noWrap/>
            <w:hideMark/>
          </w:tcPr>
          <w:p w14:paraId="3E594838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Pacific</w:t>
            </w:r>
          </w:p>
        </w:tc>
        <w:tc>
          <w:tcPr>
            <w:tcW w:w="1431" w:type="pct"/>
            <w:shd w:val="clear" w:color="auto" w:fill="auto"/>
            <w:noWrap/>
            <w:hideMark/>
          </w:tcPr>
          <w:p w14:paraId="02346643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Canada and the United States</w:t>
            </w:r>
          </w:p>
        </w:tc>
        <w:tc>
          <w:tcPr>
            <w:tcW w:w="477" w:type="pct"/>
            <w:shd w:val="clear" w:color="auto" w:fill="auto"/>
            <w:noWrap/>
            <w:hideMark/>
          </w:tcPr>
          <w:p w14:paraId="2F43CA9E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2</w:t>
            </w:r>
          </w:p>
        </w:tc>
        <w:tc>
          <w:tcPr>
            <w:tcW w:w="898" w:type="pct"/>
            <w:shd w:val="clear" w:color="auto" w:fill="auto"/>
            <w:noWrap/>
            <w:hideMark/>
          </w:tcPr>
          <w:p w14:paraId="56C0E4AB" w14:textId="6E2F326A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Pacific halibut</w:t>
            </w:r>
            <w:del w:id="4" w:author="Juliano Palacios" w:date="2019-01-26T14:20:00Z">
              <w:r w:rsidRPr="00805EB9" w:rsidDel="00750C75">
                <w:rPr>
                  <w:rFonts w:asciiTheme="minorHAnsi" w:eastAsia="Times New Roman" w:hAnsiTheme="minorHAnsi" w:cstheme="minorHAnsi"/>
                  <w:color w:val="000000"/>
                  <w:sz w:val="20"/>
                  <w:szCs w:val="20"/>
                  <w:lang w:val="en-CA"/>
                </w:rPr>
                <w:delText>, sablefish</w:delText>
              </w:r>
            </w:del>
          </w:p>
        </w:tc>
        <w:tc>
          <w:tcPr>
            <w:tcW w:w="605" w:type="pct"/>
            <w:shd w:val="clear" w:color="auto" w:fill="auto"/>
            <w:noWrap/>
            <w:hideMark/>
          </w:tcPr>
          <w:p w14:paraId="411159B9" w14:textId="713DD0DC" w:rsidR="007D5F60" w:rsidRPr="00805EB9" w:rsidRDefault="00750C75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ins w:id="5" w:author="Juliano Palacios" w:date="2019-01-26T14:20:00Z">
              <w:r>
                <w:rPr>
                  <w:rFonts w:asciiTheme="minorHAnsi" w:eastAsia="Times New Roman" w:hAnsiTheme="minorHAnsi" w:cstheme="minorHAnsi"/>
                  <w:color w:val="000000"/>
                  <w:sz w:val="20"/>
                  <w:szCs w:val="20"/>
                  <w:lang w:val="en-CA"/>
                </w:rPr>
                <w:t>1</w:t>
              </w:r>
            </w:ins>
            <w:del w:id="6" w:author="Juliano Palacios" w:date="2019-01-26T14:20:00Z">
              <w:r w:rsidR="007D5F60" w:rsidRPr="00805EB9" w:rsidDel="00750C75">
                <w:rPr>
                  <w:rFonts w:asciiTheme="minorHAnsi" w:eastAsia="Times New Roman" w:hAnsiTheme="minorHAnsi" w:cstheme="minorHAnsi"/>
                  <w:color w:val="000000"/>
                  <w:sz w:val="20"/>
                  <w:szCs w:val="20"/>
                  <w:lang w:val="en-CA"/>
                </w:rPr>
                <w:delText>2</w:delText>
              </w:r>
            </w:del>
          </w:p>
        </w:tc>
      </w:tr>
      <w:tr w:rsidR="007D5F60" w:rsidRPr="00805EB9" w14:paraId="4FB9DC6F" w14:textId="77777777" w:rsidTr="00182FC6">
        <w:trPr>
          <w:trHeight w:val="300"/>
        </w:trPr>
        <w:tc>
          <w:tcPr>
            <w:tcW w:w="794" w:type="pct"/>
            <w:shd w:val="clear" w:color="auto" w:fill="auto"/>
            <w:noWrap/>
            <w:hideMark/>
          </w:tcPr>
          <w:p w14:paraId="4CB251DB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Pacific Salmon Commission</w:t>
            </w:r>
          </w:p>
        </w:tc>
        <w:tc>
          <w:tcPr>
            <w:tcW w:w="425" w:type="pct"/>
            <w:shd w:val="clear" w:color="auto" w:fill="auto"/>
            <w:noWrap/>
            <w:hideMark/>
          </w:tcPr>
          <w:p w14:paraId="6FFB213D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PSC</w:t>
            </w:r>
          </w:p>
        </w:tc>
        <w:tc>
          <w:tcPr>
            <w:tcW w:w="370" w:type="pct"/>
            <w:shd w:val="clear" w:color="auto" w:fill="auto"/>
            <w:noWrap/>
            <w:hideMark/>
          </w:tcPr>
          <w:p w14:paraId="10370378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Pacific</w:t>
            </w:r>
          </w:p>
        </w:tc>
        <w:tc>
          <w:tcPr>
            <w:tcW w:w="1431" w:type="pct"/>
            <w:shd w:val="clear" w:color="auto" w:fill="auto"/>
            <w:noWrap/>
            <w:hideMark/>
          </w:tcPr>
          <w:p w14:paraId="298CD20F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Canada and the United States</w:t>
            </w:r>
          </w:p>
        </w:tc>
        <w:tc>
          <w:tcPr>
            <w:tcW w:w="477" w:type="pct"/>
            <w:shd w:val="clear" w:color="auto" w:fill="auto"/>
            <w:noWrap/>
            <w:hideMark/>
          </w:tcPr>
          <w:p w14:paraId="1A635D85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2</w:t>
            </w:r>
          </w:p>
        </w:tc>
        <w:tc>
          <w:tcPr>
            <w:tcW w:w="898" w:type="pct"/>
            <w:shd w:val="clear" w:color="auto" w:fill="auto"/>
            <w:noWrap/>
            <w:hideMark/>
          </w:tcPr>
          <w:p w14:paraId="71078983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 xml:space="preserve">Pacific salmon: chum, chinook, </w:t>
            </w:r>
            <w:proofErr w:type="spellStart"/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coho</w:t>
            </w:r>
            <w:proofErr w:type="spellEnd"/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 xml:space="preserve">, pink, and </w:t>
            </w:r>
            <w:proofErr w:type="spellStart"/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sokeye</w:t>
            </w:r>
            <w:proofErr w:type="spellEnd"/>
          </w:p>
        </w:tc>
        <w:tc>
          <w:tcPr>
            <w:tcW w:w="605" w:type="pct"/>
            <w:shd w:val="clear" w:color="auto" w:fill="auto"/>
            <w:noWrap/>
            <w:hideMark/>
          </w:tcPr>
          <w:p w14:paraId="49334A65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5</w:t>
            </w:r>
          </w:p>
        </w:tc>
      </w:tr>
      <w:tr w:rsidR="007D5F60" w:rsidRPr="00805EB9" w14:paraId="10D1559F" w14:textId="77777777" w:rsidTr="00182FC6">
        <w:trPr>
          <w:trHeight w:val="300"/>
        </w:trPr>
        <w:tc>
          <w:tcPr>
            <w:tcW w:w="794" w:type="pct"/>
            <w:shd w:val="clear" w:color="auto" w:fill="auto"/>
            <w:noWrap/>
            <w:hideMark/>
          </w:tcPr>
          <w:p w14:paraId="284A5CB3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Whitening treaty</w:t>
            </w:r>
          </w:p>
        </w:tc>
        <w:tc>
          <w:tcPr>
            <w:tcW w:w="425" w:type="pct"/>
            <w:shd w:val="clear" w:color="auto" w:fill="auto"/>
            <w:noWrap/>
            <w:hideMark/>
          </w:tcPr>
          <w:p w14:paraId="47D318B7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WT</w:t>
            </w:r>
          </w:p>
        </w:tc>
        <w:tc>
          <w:tcPr>
            <w:tcW w:w="370" w:type="pct"/>
            <w:shd w:val="clear" w:color="auto" w:fill="auto"/>
            <w:noWrap/>
            <w:hideMark/>
          </w:tcPr>
          <w:p w14:paraId="08680E95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Pacific</w:t>
            </w:r>
          </w:p>
        </w:tc>
        <w:tc>
          <w:tcPr>
            <w:tcW w:w="1431" w:type="pct"/>
            <w:shd w:val="clear" w:color="auto" w:fill="auto"/>
            <w:noWrap/>
            <w:hideMark/>
          </w:tcPr>
          <w:p w14:paraId="1B042566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Canada and the United States</w:t>
            </w:r>
          </w:p>
        </w:tc>
        <w:tc>
          <w:tcPr>
            <w:tcW w:w="477" w:type="pct"/>
            <w:shd w:val="clear" w:color="auto" w:fill="auto"/>
            <w:noWrap/>
            <w:hideMark/>
          </w:tcPr>
          <w:p w14:paraId="091B8789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2</w:t>
            </w:r>
          </w:p>
        </w:tc>
        <w:tc>
          <w:tcPr>
            <w:tcW w:w="898" w:type="pct"/>
            <w:shd w:val="clear" w:color="auto" w:fill="auto"/>
            <w:noWrap/>
            <w:hideMark/>
          </w:tcPr>
          <w:p w14:paraId="002B3F35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Pacific hake</w:t>
            </w:r>
          </w:p>
        </w:tc>
        <w:tc>
          <w:tcPr>
            <w:tcW w:w="605" w:type="pct"/>
            <w:shd w:val="clear" w:color="auto" w:fill="auto"/>
            <w:noWrap/>
            <w:hideMark/>
          </w:tcPr>
          <w:p w14:paraId="16247CB8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1</w:t>
            </w:r>
          </w:p>
        </w:tc>
      </w:tr>
      <w:tr w:rsidR="007D5F60" w:rsidRPr="00805EB9" w14:paraId="06B58FD6" w14:textId="77777777" w:rsidTr="00182FC6">
        <w:trPr>
          <w:trHeight w:val="300"/>
        </w:trPr>
        <w:tc>
          <w:tcPr>
            <w:tcW w:w="794" w:type="pct"/>
            <w:shd w:val="clear" w:color="auto" w:fill="auto"/>
            <w:noWrap/>
            <w:hideMark/>
          </w:tcPr>
          <w:p w14:paraId="49CE6E23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Northwest Atlantic Fisheries Organization</w:t>
            </w:r>
          </w:p>
        </w:tc>
        <w:tc>
          <w:tcPr>
            <w:tcW w:w="425" w:type="pct"/>
            <w:shd w:val="clear" w:color="auto" w:fill="auto"/>
            <w:noWrap/>
            <w:hideMark/>
          </w:tcPr>
          <w:p w14:paraId="0F641BA7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NAFO</w:t>
            </w:r>
          </w:p>
        </w:tc>
        <w:tc>
          <w:tcPr>
            <w:tcW w:w="370" w:type="pct"/>
            <w:shd w:val="clear" w:color="auto" w:fill="auto"/>
            <w:noWrap/>
            <w:hideMark/>
          </w:tcPr>
          <w:p w14:paraId="0E8580AE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Atlantic</w:t>
            </w:r>
          </w:p>
        </w:tc>
        <w:tc>
          <w:tcPr>
            <w:tcW w:w="1431" w:type="pct"/>
            <w:shd w:val="clear" w:color="auto" w:fill="auto"/>
            <w:noWrap/>
            <w:hideMark/>
          </w:tcPr>
          <w:p w14:paraId="32A650BA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Iceland, Japan, the Republic of Korea, Norway, the Russian Federation, Ukraine, Canada, Cuba, Denmark (Faroe Islands and Greenland), the European Union, France (Saint Pierre et Miquelon), the United States</w:t>
            </w:r>
          </w:p>
        </w:tc>
        <w:tc>
          <w:tcPr>
            <w:tcW w:w="477" w:type="pct"/>
            <w:shd w:val="clear" w:color="auto" w:fill="auto"/>
            <w:noWrap/>
            <w:hideMark/>
          </w:tcPr>
          <w:p w14:paraId="3173CE48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12</w:t>
            </w:r>
          </w:p>
        </w:tc>
        <w:tc>
          <w:tcPr>
            <w:tcW w:w="898" w:type="pct"/>
            <w:shd w:val="clear" w:color="auto" w:fill="auto"/>
            <w:noWrap/>
            <w:hideMark/>
          </w:tcPr>
          <w:p w14:paraId="42BD6A69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Atlantic cod, redfish, American plaice, yellowtail flounder, witch flounder, white hake, capelin, thorny skate, Greenland halibut, shortfin squid, northern shrimp</w:t>
            </w:r>
          </w:p>
        </w:tc>
        <w:tc>
          <w:tcPr>
            <w:tcW w:w="605" w:type="pct"/>
            <w:shd w:val="clear" w:color="auto" w:fill="auto"/>
            <w:noWrap/>
            <w:hideMark/>
          </w:tcPr>
          <w:p w14:paraId="77A81835" w14:textId="05650AA8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11</w:t>
            </w:r>
            <w:ins w:id="7" w:author="Juliano Palacios" w:date="2019-01-26T14:21:00Z">
              <w:r w:rsidR="00750C75">
                <w:rPr>
                  <w:rFonts w:asciiTheme="minorHAnsi" w:eastAsia="Times New Roman" w:hAnsiTheme="minorHAnsi" w:cstheme="minorHAnsi"/>
                  <w:color w:val="000000"/>
                  <w:sz w:val="20"/>
                  <w:szCs w:val="20"/>
                  <w:lang w:val="en-CA"/>
                </w:rPr>
                <w:t>*</w:t>
              </w:r>
            </w:ins>
          </w:p>
        </w:tc>
      </w:tr>
      <w:tr w:rsidR="007D5F60" w:rsidRPr="00805EB9" w14:paraId="40E6BD13" w14:textId="77777777" w:rsidTr="00182FC6">
        <w:trPr>
          <w:trHeight w:val="300"/>
        </w:trPr>
        <w:tc>
          <w:tcPr>
            <w:tcW w:w="794" w:type="pct"/>
            <w:shd w:val="clear" w:color="auto" w:fill="auto"/>
            <w:noWrap/>
            <w:hideMark/>
          </w:tcPr>
          <w:p w14:paraId="7E5BAB7A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North Atlantic Salmon Conservation Organization</w:t>
            </w:r>
          </w:p>
        </w:tc>
        <w:tc>
          <w:tcPr>
            <w:tcW w:w="425" w:type="pct"/>
            <w:shd w:val="clear" w:color="auto" w:fill="auto"/>
            <w:noWrap/>
            <w:hideMark/>
          </w:tcPr>
          <w:p w14:paraId="1DCE6401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NASCO</w:t>
            </w:r>
          </w:p>
        </w:tc>
        <w:tc>
          <w:tcPr>
            <w:tcW w:w="370" w:type="pct"/>
            <w:shd w:val="clear" w:color="auto" w:fill="auto"/>
            <w:noWrap/>
            <w:hideMark/>
          </w:tcPr>
          <w:p w14:paraId="11DF376F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Atlantic</w:t>
            </w:r>
          </w:p>
        </w:tc>
        <w:tc>
          <w:tcPr>
            <w:tcW w:w="1431" w:type="pct"/>
            <w:shd w:val="clear" w:color="auto" w:fill="auto"/>
            <w:noWrap/>
            <w:hideMark/>
          </w:tcPr>
          <w:p w14:paraId="3B5E5239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Canada, Denmark (Faroe Islands and Greenland), the European Union, Norway, the Russian Federation and the United States</w:t>
            </w:r>
          </w:p>
        </w:tc>
        <w:tc>
          <w:tcPr>
            <w:tcW w:w="477" w:type="pct"/>
            <w:shd w:val="clear" w:color="auto" w:fill="auto"/>
            <w:noWrap/>
            <w:hideMark/>
          </w:tcPr>
          <w:p w14:paraId="2C8537B0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6</w:t>
            </w:r>
          </w:p>
        </w:tc>
        <w:tc>
          <w:tcPr>
            <w:tcW w:w="898" w:type="pct"/>
            <w:shd w:val="clear" w:color="auto" w:fill="auto"/>
            <w:noWrap/>
            <w:hideMark/>
          </w:tcPr>
          <w:p w14:paraId="0DB632C2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Atlantic salmon</w:t>
            </w:r>
          </w:p>
        </w:tc>
        <w:tc>
          <w:tcPr>
            <w:tcW w:w="605" w:type="pct"/>
            <w:shd w:val="clear" w:color="auto" w:fill="auto"/>
            <w:noWrap/>
            <w:hideMark/>
          </w:tcPr>
          <w:p w14:paraId="21C5EB75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1</w:t>
            </w:r>
          </w:p>
        </w:tc>
      </w:tr>
      <w:tr w:rsidR="007D5F60" w:rsidRPr="00805EB9" w14:paraId="6535724A" w14:textId="77777777" w:rsidTr="00182FC6">
        <w:trPr>
          <w:trHeight w:val="300"/>
        </w:trPr>
        <w:tc>
          <w:tcPr>
            <w:tcW w:w="794" w:type="pct"/>
            <w:shd w:val="clear" w:color="auto" w:fill="auto"/>
            <w:noWrap/>
            <w:hideMark/>
          </w:tcPr>
          <w:p w14:paraId="6EF04602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North Pacific Anadromous Fish Commission</w:t>
            </w:r>
          </w:p>
        </w:tc>
        <w:tc>
          <w:tcPr>
            <w:tcW w:w="425" w:type="pct"/>
            <w:shd w:val="clear" w:color="auto" w:fill="auto"/>
            <w:noWrap/>
            <w:hideMark/>
          </w:tcPr>
          <w:p w14:paraId="12BABF34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NPAFC</w:t>
            </w:r>
          </w:p>
        </w:tc>
        <w:tc>
          <w:tcPr>
            <w:tcW w:w="370" w:type="pct"/>
            <w:shd w:val="clear" w:color="auto" w:fill="auto"/>
            <w:noWrap/>
            <w:hideMark/>
          </w:tcPr>
          <w:p w14:paraId="2145E6C3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Pacific</w:t>
            </w:r>
          </w:p>
        </w:tc>
        <w:tc>
          <w:tcPr>
            <w:tcW w:w="1431" w:type="pct"/>
            <w:shd w:val="clear" w:color="auto" w:fill="auto"/>
            <w:noWrap/>
            <w:hideMark/>
          </w:tcPr>
          <w:p w14:paraId="11B29B83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Canada, Japan, the Russian Federation, the Republic of Korea and the United States</w:t>
            </w:r>
          </w:p>
        </w:tc>
        <w:tc>
          <w:tcPr>
            <w:tcW w:w="477" w:type="pct"/>
            <w:shd w:val="clear" w:color="auto" w:fill="auto"/>
            <w:noWrap/>
            <w:hideMark/>
          </w:tcPr>
          <w:p w14:paraId="0C04ADCF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5</w:t>
            </w:r>
          </w:p>
        </w:tc>
        <w:tc>
          <w:tcPr>
            <w:tcW w:w="898" w:type="pct"/>
            <w:shd w:val="clear" w:color="auto" w:fill="auto"/>
            <w:noWrap/>
            <w:hideMark/>
          </w:tcPr>
          <w:p w14:paraId="2A8CA109" w14:textId="77777777" w:rsidR="007D5F60" w:rsidRPr="00805EB9" w:rsidRDefault="007D5F60" w:rsidP="0079254B">
            <w:pPr>
              <w:spacing w:line="300" w:lineRule="atLeas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 xml:space="preserve">chum salmon, </w:t>
            </w:r>
            <w:proofErr w:type="spellStart"/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coho</w:t>
            </w:r>
            <w:proofErr w:type="spellEnd"/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 xml:space="preserve"> salmon, pink salmon, sockeye salmon, chinook salmon, cherry salmon and steelhead trout</w:t>
            </w:r>
          </w:p>
        </w:tc>
        <w:tc>
          <w:tcPr>
            <w:tcW w:w="605" w:type="pct"/>
            <w:shd w:val="clear" w:color="auto" w:fill="auto"/>
            <w:noWrap/>
            <w:hideMark/>
          </w:tcPr>
          <w:p w14:paraId="700AB101" w14:textId="77777777" w:rsidR="007D5F60" w:rsidRPr="00805EB9" w:rsidRDefault="007D5F60" w:rsidP="0079254B">
            <w:pPr>
              <w:spacing w:line="30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</w:pPr>
            <w:r w:rsidRPr="00805EB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CA"/>
              </w:rPr>
              <w:t>7</w:t>
            </w:r>
          </w:p>
        </w:tc>
      </w:tr>
    </w:tbl>
    <w:p w14:paraId="434B4648" w14:textId="77777777" w:rsidR="00750C75" w:rsidRDefault="00750C75" w:rsidP="00750C75">
      <w:pPr>
        <w:rPr>
          <w:ins w:id="8" w:author="Juliano Palacios" w:date="2019-01-26T14:21:00Z"/>
        </w:rPr>
      </w:pPr>
      <w:ins w:id="9" w:author="Juliano Palacios" w:date="2019-01-26T14:21:00Z">
        <w:r>
          <w:rPr>
            <w:rFonts w:ascii="Calibri" w:hAnsi="Calibri" w:cs="Calibri"/>
            <w:color w:val="050505"/>
            <w:sz w:val="22"/>
            <w:szCs w:val="22"/>
          </w:rPr>
          <w:t>*</w:t>
        </w:r>
        <w:r w:rsidRPr="00D76D7A">
          <w:rPr>
            <w:rFonts w:ascii="Roboto Slab" w:hAnsi="Roboto Slab"/>
            <w:color w:val="25282A"/>
            <w:sz w:val="20"/>
            <w:szCs w:val="20"/>
            <w:shd w:val="clear" w:color="auto" w:fill="FFFFFF"/>
          </w:rPr>
          <w:t xml:space="preserve"> </w:t>
        </w:r>
        <w:r>
          <w:rPr>
            <w:rFonts w:ascii="Roboto Slab" w:hAnsi="Roboto Slab"/>
            <w:color w:val="25282A"/>
            <w:sz w:val="20"/>
            <w:szCs w:val="20"/>
            <w:shd w:val="clear" w:color="auto" w:fill="FFFFFF"/>
          </w:rPr>
          <w:t>The NAFO Convention applies to most fishery resources of the Northwest Atlantic except salmon, tunas/marlins, whales, and sedentary species. However, only 11 species (and 19 stocks) are officially managed by the commission.</w:t>
        </w:r>
      </w:ins>
    </w:p>
    <w:p w14:paraId="4E6E75B2" w14:textId="77777777" w:rsidR="00805EB9" w:rsidRDefault="00805EB9" w:rsidP="0079254B">
      <w:pPr>
        <w:spacing w:line="300" w:lineRule="atLeast"/>
        <w:ind w:left="360" w:hanging="360"/>
        <w:rPr>
          <w:rFonts w:ascii="Cambria" w:hAnsi="Cambria"/>
        </w:rPr>
      </w:pPr>
    </w:p>
    <w:p w14:paraId="7EA60E51" w14:textId="77777777" w:rsidR="00805EB9" w:rsidRDefault="00805EB9" w:rsidP="00805EB9">
      <w:pPr>
        <w:spacing w:line="300" w:lineRule="atLeast"/>
        <w:rPr>
          <w:rFonts w:ascii="Cambria" w:hAnsi="Cambria"/>
        </w:rPr>
      </w:pPr>
    </w:p>
    <w:p w14:paraId="438045C4" w14:textId="77777777" w:rsidR="00805EB9" w:rsidRDefault="00805EB9" w:rsidP="00805EB9">
      <w:pPr>
        <w:spacing w:line="300" w:lineRule="atLeast"/>
        <w:rPr>
          <w:rFonts w:ascii="Cambria" w:hAnsi="Cambria"/>
        </w:rPr>
        <w:sectPr w:rsidR="00805EB9" w:rsidSect="00805EB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B015249" w14:textId="77777777" w:rsidR="00805EB9" w:rsidRDefault="00805EB9" w:rsidP="0079254B">
      <w:pPr>
        <w:spacing w:line="300" w:lineRule="atLeast"/>
        <w:ind w:left="360" w:hanging="360"/>
        <w:rPr>
          <w:rFonts w:ascii="Cambria" w:hAnsi="Cambria"/>
          <w:b/>
        </w:rPr>
      </w:pPr>
      <w:r>
        <w:rPr>
          <w:rFonts w:ascii="Cambria" w:hAnsi="Cambria"/>
          <w:noProof/>
          <w:color w:val="000000"/>
          <w:sz w:val="22"/>
          <w:szCs w:val="22"/>
        </w:rPr>
        <w:lastRenderedPageBreak/>
        <w:drawing>
          <wp:inline distT="0" distB="0" distL="0" distR="0" wp14:anchorId="0071A1E9" wp14:editId="225D1BB9">
            <wp:extent cx="5943600" cy="4162425"/>
            <wp:effectExtent l="0" t="0" r="0" b="9525"/>
            <wp:docPr id="1" name="Picture 1" descr="https://lh4.googleusercontent.com/emmx5UbfVSdaSCQuTZTburltJxsvi6W2yNg7lH-xc6mnKRZ5dsqIkPdm0huJKhPxB0FmPj7cMQ-SyC9SmBeWO0mDaZAFV6ArXuJ3j6ZxpPzO5DrUJuO16sULPosPV1dkiTVtI3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mmx5UbfVSdaSCQuTZTburltJxsvi6W2yNg7lH-xc6mnKRZ5dsqIkPdm0huJKhPxB0FmPj7cMQ-SyC9SmBeWO0mDaZAFV6ArXuJ3j6ZxpPzO5DrUJuO16sULPosPV1dkiTVtI3c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8B71" w14:textId="77777777" w:rsidR="00805EB9" w:rsidRDefault="00805EB9" w:rsidP="0079254B">
      <w:pPr>
        <w:spacing w:line="300" w:lineRule="atLeast"/>
        <w:ind w:left="360" w:hanging="360"/>
        <w:rPr>
          <w:rFonts w:ascii="Cambria" w:hAnsi="Cambria"/>
          <w:b/>
        </w:rPr>
      </w:pPr>
    </w:p>
    <w:p w14:paraId="64F84E7B" w14:textId="5B7F7001" w:rsidR="00805EB9" w:rsidRPr="00805EB9" w:rsidRDefault="00805EB9" w:rsidP="00805EB9">
      <w:pPr>
        <w:spacing w:line="300" w:lineRule="atLeast"/>
        <w:rPr>
          <w:rFonts w:ascii="Cambria" w:hAnsi="Cambria"/>
        </w:rPr>
      </w:pPr>
      <w:r w:rsidRPr="00805EB9">
        <w:rPr>
          <w:rFonts w:ascii="Cambria" w:hAnsi="Cambria"/>
        </w:rPr>
        <w:t>Figure 1 - Projected shifts in distribution</w:t>
      </w:r>
      <w:ins w:id="10" w:author="Juliano Palacios" w:date="2019-01-26T14:24:00Z">
        <w:r w:rsidR="00960AD9">
          <w:rPr>
            <w:rFonts w:ascii="Cambria" w:hAnsi="Cambria"/>
          </w:rPr>
          <w:t xml:space="preserve"> </w:t>
        </w:r>
        <w:r w:rsidR="00960AD9" w:rsidRPr="00805EB9">
          <w:rPr>
            <w:rFonts w:ascii="Cambria" w:hAnsi="Cambria"/>
          </w:rPr>
          <w:t>of commercial transboundary fish species targeted by both American and Canadian fisheries</w:t>
        </w:r>
        <w:r w:rsidR="00960AD9">
          <w:rPr>
            <w:rFonts w:ascii="Cambria" w:hAnsi="Cambria"/>
          </w:rPr>
          <w:t xml:space="preserve"> by 2050 relative to 2014</w:t>
        </w:r>
      </w:ins>
      <w:ins w:id="11" w:author="Juliano Palacios" w:date="2019-01-26T14:22:00Z">
        <w:r w:rsidR="00750C75">
          <w:rPr>
            <w:rFonts w:ascii="Cambria" w:hAnsi="Cambria"/>
          </w:rPr>
          <w:t xml:space="preserve"> </w:t>
        </w:r>
      </w:ins>
      <w:del w:id="12" w:author="Juliano Palacios" w:date="2019-01-26T14:23:00Z">
        <w:r w:rsidRPr="00805EB9" w:rsidDel="00960AD9">
          <w:rPr>
            <w:rFonts w:ascii="Cambria" w:hAnsi="Cambria"/>
          </w:rPr>
          <w:delText xml:space="preserve"> </w:delText>
        </w:r>
      </w:del>
      <w:r w:rsidRPr="00805EB9">
        <w:rPr>
          <w:rFonts w:ascii="Cambria" w:hAnsi="Cambria"/>
        </w:rPr>
        <w:t>under</w:t>
      </w:r>
      <w:ins w:id="13" w:author="Juliano Palacios" w:date="2019-01-26T14:23:00Z">
        <w:r w:rsidR="00960AD9">
          <w:rPr>
            <w:rFonts w:ascii="Cambria" w:hAnsi="Cambria"/>
          </w:rPr>
          <w:t xml:space="preserve"> a high emission</w:t>
        </w:r>
      </w:ins>
      <w:r w:rsidRPr="00805EB9">
        <w:rPr>
          <w:rFonts w:ascii="Cambria" w:hAnsi="Cambria"/>
        </w:rPr>
        <w:t xml:space="preserve"> climate change</w:t>
      </w:r>
      <w:ins w:id="14" w:author="Juliano Palacios" w:date="2019-01-26T14:23:00Z">
        <w:r w:rsidR="00960AD9">
          <w:rPr>
            <w:rFonts w:ascii="Cambria" w:hAnsi="Cambria"/>
          </w:rPr>
          <w:t xml:space="preserve"> scenario</w:t>
        </w:r>
      </w:ins>
      <w:del w:id="15" w:author="Juliano Palacios" w:date="2019-01-26T14:24:00Z">
        <w:r w:rsidRPr="00805EB9" w:rsidDel="00960AD9">
          <w:rPr>
            <w:rFonts w:ascii="Cambria" w:hAnsi="Cambria"/>
          </w:rPr>
          <w:delText xml:space="preserve"> for a number of commercial transboundary fish species targeted by both American and Canadian fisheries</w:delText>
        </w:r>
      </w:del>
      <w:ins w:id="16" w:author="Juliano Palacios" w:date="2019-01-26T14:23:00Z">
        <w:r w:rsidR="00960AD9">
          <w:rPr>
            <w:rFonts w:ascii="Cambria" w:hAnsi="Cambria"/>
          </w:rPr>
          <w:t>.</w:t>
        </w:r>
      </w:ins>
      <w:del w:id="17" w:author="Juliano Palacios" w:date="2019-01-26T14:23:00Z">
        <w:r w:rsidRPr="00805EB9" w:rsidDel="00960AD9">
          <w:rPr>
            <w:rFonts w:ascii="Cambria" w:hAnsi="Cambria"/>
          </w:rPr>
          <w:delText>.</w:delText>
        </w:r>
      </w:del>
      <w:r w:rsidRPr="00805EB9">
        <w:rPr>
          <w:rFonts w:ascii="Cambria" w:hAnsi="Cambria"/>
        </w:rPr>
        <w:t xml:space="preserve"> Direction of the arrow represents key direction in shift. Arrows are </w:t>
      </w:r>
      <w:proofErr w:type="spellStart"/>
      <w:r w:rsidRPr="00805EB9">
        <w:rPr>
          <w:rFonts w:ascii="Cambria" w:hAnsi="Cambria"/>
        </w:rPr>
        <w:t>colour</w:t>
      </w:r>
      <w:proofErr w:type="spellEnd"/>
      <w:r w:rsidRPr="00805EB9">
        <w:rPr>
          <w:rFonts w:ascii="Cambria" w:hAnsi="Cambria"/>
        </w:rPr>
        <w:t xml:space="preserve"> coded according to chosen species.</w:t>
      </w:r>
      <w:ins w:id="18" w:author="Juliano Palacios" w:date="2019-01-26T14:21:00Z">
        <w:r w:rsidR="00750C75">
          <w:rPr>
            <w:rFonts w:ascii="Cambria" w:hAnsi="Cambria"/>
          </w:rPr>
          <w:t xml:space="preserve"> </w:t>
        </w:r>
      </w:ins>
      <w:bookmarkStart w:id="19" w:name="_GoBack"/>
      <w:bookmarkEnd w:id="19"/>
    </w:p>
    <w:p w14:paraId="24E7BC32" w14:textId="77777777" w:rsidR="00805EB9" w:rsidRDefault="00805EB9" w:rsidP="0079254B">
      <w:pPr>
        <w:spacing w:line="300" w:lineRule="atLeast"/>
        <w:ind w:left="360" w:hanging="360"/>
        <w:rPr>
          <w:rFonts w:ascii="Cambria" w:hAnsi="Cambria"/>
          <w:b/>
        </w:rPr>
      </w:pPr>
    </w:p>
    <w:p w14:paraId="692B9923" w14:textId="77777777" w:rsidR="00805EB9" w:rsidRDefault="00805EB9" w:rsidP="0079254B">
      <w:pPr>
        <w:spacing w:line="300" w:lineRule="atLeast"/>
        <w:ind w:left="360" w:hanging="360"/>
        <w:rPr>
          <w:rFonts w:ascii="Cambria" w:hAnsi="Cambria"/>
          <w:b/>
        </w:rPr>
        <w:sectPr w:rsidR="00805EB9" w:rsidSect="00805E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9EBECA" w14:textId="77777777" w:rsidR="00805EB9" w:rsidRDefault="00805EB9" w:rsidP="0079254B">
      <w:pPr>
        <w:spacing w:line="300" w:lineRule="atLeast"/>
        <w:ind w:left="360" w:hanging="360"/>
        <w:rPr>
          <w:rFonts w:ascii="Cambria" w:hAnsi="Cambria"/>
          <w:b/>
        </w:rPr>
      </w:pPr>
    </w:p>
    <w:p w14:paraId="0D0A1484" w14:textId="77777777" w:rsidR="00805EB9" w:rsidRPr="00805EB9" w:rsidRDefault="00805EB9" w:rsidP="00805EB9">
      <w:pPr>
        <w:spacing w:line="300" w:lineRule="atLeast"/>
        <w:ind w:left="360" w:hanging="360"/>
        <w:rPr>
          <w:rFonts w:ascii="Cambria" w:hAnsi="Cambria"/>
          <w:b/>
        </w:rPr>
      </w:pPr>
      <w:r w:rsidRPr="00805EB9">
        <w:rPr>
          <w:rFonts w:ascii="Cambria" w:hAnsi="Cambria"/>
          <w:b/>
        </w:rPr>
        <w:t>References</w:t>
      </w:r>
    </w:p>
    <w:sectPr w:rsidR="00805EB9" w:rsidRPr="00805EB9" w:rsidSect="0080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uliano Palacios" w:date="2019-01-26T14:01:00Z" w:initials="JP">
    <w:p w14:paraId="374DAB17" w14:textId="6DAB9995" w:rsidR="0001046F" w:rsidRDefault="0001046F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Helvetica" w:hAnsi="Helvetica" w:cs="Helvetica"/>
        </w:rPr>
        <w:t>Poloczanska</w:t>
      </w:r>
      <w:proofErr w:type="spellEnd"/>
      <w:r>
        <w:rPr>
          <w:rFonts w:ascii="Helvetica" w:hAnsi="Helvetica" w:cs="Helvetica"/>
        </w:rPr>
        <w:t xml:space="preserve">, E. S., Burrows, M. T., Brown, C. J., García </w:t>
      </w:r>
      <w:proofErr w:type="spellStart"/>
      <w:r>
        <w:rPr>
          <w:rFonts w:ascii="Helvetica" w:hAnsi="Helvetica" w:cs="Helvetica"/>
        </w:rPr>
        <w:t>Molinos</w:t>
      </w:r>
      <w:proofErr w:type="spellEnd"/>
      <w:r>
        <w:rPr>
          <w:rFonts w:ascii="Helvetica" w:hAnsi="Helvetica" w:cs="Helvetica"/>
        </w:rPr>
        <w:t xml:space="preserve">, J., Halpern, B. S., </w:t>
      </w:r>
      <w:proofErr w:type="spellStart"/>
      <w:r>
        <w:rPr>
          <w:rFonts w:ascii="Helvetica" w:hAnsi="Helvetica" w:cs="Helvetica"/>
        </w:rPr>
        <w:t>Hoegh</w:t>
      </w:r>
      <w:proofErr w:type="spellEnd"/>
      <w:r>
        <w:rPr>
          <w:rFonts w:ascii="Helvetica" w:hAnsi="Helvetica" w:cs="Helvetica"/>
        </w:rPr>
        <w:t xml:space="preserve">-Guldberg, O., Kappel, C. V., Moore, P. J., Richardson, A. J., Schoeman, D. S., and </w:t>
      </w:r>
      <w:proofErr w:type="spellStart"/>
      <w:r>
        <w:rPr>
          <w:rFonts w:ascii="Helvetica" w:hAnsi="Helvetica" w:cs="Helvetica"/>
        </w:rPr>
        <w:t>Sydeman</w:t>
      </w:r>
      <w:proofErr w:type="spellEnd"/>
      <w:r>
        <w:rPr>
          <w:rFonts w:ascii="Helvetica" w:hAnsi="Helvetica" w:cs="Helvetica"/>
        </w:rPr>
        <w:t xml:space="preserve">, W. J., 2016. Responses of Marine Organisms to Climate Change across Oceans. </w:t>
      </w:r>
      <w:r>
        <w:rPr>
          <w:rFonts w:ascii="Helvetica" w:hAnsi="Helvetica" w:cs="Helvetica"/>
          <w:i/>
          <w:iCs/>
        </w:rPr>
        <w:t>Frontiers in Marine Science</w:t>
      </w:r>
      <w:r>
        <w:rPr>
          <w:rFonts w:ascii="Helvetica" w:hAnsi="Helvetica" w:cs="Helvetica"/>
        </w:rPr>
        <w:t>, 3 (28), 515–21.</w:t>
      </w:r>
    </w:p>
  </w:comment>
  <w:comment w:id="2" w:author="Juliano Palacios" w:date="2019-01-26T14:11:00Z" w:initials="JP">
    <w:p w14:paraId="678F1DF7" w14:textId="6F6D1F7E" w:rsidR="00D26A57" w:rsidRDefault="00D26A57">
      <w:pPr>
        <w:pStyle w:val="CommentText"/>
      </w:pPr>
      <w:r>
        <w:rPr>
          <w:rStyle w:val="CommentReference"/>
        </w:rPr>
        <w:annotationRef/>
      </w:r>
      <w:r>
        <w:rPr>
          <w:rFonts w:ascii="Helvetica" w:hAnsi="Helvetica" w:cs="Helvetica"/>
        </w:rPr>
        <w:t xml:space="preserve">Miller, K. A., Munro, G. R., </w:t>
      </w:r>
      <w:proofErr w:type="spellStart"/>
      <w:r>
        <w:rPr>
          <w:rFonts w:ascii="Helvetica" w:hAnsi="Helvetica" w:cs="Helvetica"/>
        </w:rPr>
        <w:t>Sumaila</w:t>
      </w:r>
      <w:proofErr w:type="spellEnd"/>
      <w:r>
        <w:rPr>
          <w:rFonts w:ascii="Helvetica" w:hAnsi="Helvetica" w:cs="Helvetica"/>
        </w:rPr>
        <w:t xml:space="preserve">, U. R., and Cheung, W. W., 2013. Governing Marine Fisheries in a Changing Climate: A Game-Theoretic Perspective. </w:t>
      </w:r>
      <w:r>
        <w:rPr>
          <w:rFonts w:ascii="Helvetica" w:hAnsi="Helvetica" w:cs="Helvetica"/>
          <w:i/>
          <w:iCs/>
        </w:rPr>
        <w:t xml:space="preserve">Canadian Journal of Agricultural Economics/Revue </w:t>
      </w:r>
      <w:proofErr w:type="spellStart"/>
      <w:r>
        <w:rPr>
          <w:rFonts w:ascii="Helvetica" w:hAnsi="Helvetica" w:cs="Helvetica"/>
          <w:i/>
          <w:iCs/>
        </w:rPr>
        <w:t>canadienne</w:t>
      </w:r>
      <w:proofErr w:type="spellEnd"/>
      <w:r>
        <w:rPr>
          <w:rFonts w:ascii="Helvetica" w:hAnsi="Helvetica" w:cs="Helvetica"/>
          <w:i/>
          <w:iCs/>
        </w:rPr>
        <w:t xml:space="preserve"> </w:t>
      </w:r>
      <w:proofErr w:type="spellStart"/>
      <w:r>
        <w:rPr>
          <w:rFonts w:ascii="Helvetica" w:hAnsi="Helvetica" w:cs="Helvetica"/>
          <w:i/>
          <w:iCs/>
        </w:rPr>
        <w:t>d'agroeconomie</w:t>
      </w:r>
      <w:proofErr w:type="spellEnd"/>
      <w:r>
        <w:rPr>
          <w:rFonts w:ascii="Helvetica" w:hAnsi="Helvetica" w:cs="Helvetica"/>
        </w:rPr>
        <w:t>, 61 (2), 309–334.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4DAB17" w15:done="0"/>
  <w15:commentEx w15:paraId="678F1D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4DAB17" w16cid:durableId="1FF6E69E"/>
  <w16cid:commentId w16cid:paraId="678F1DF7" w16cid:durableId="1FF6E9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35F01" w14:textId="77777777" w:rsidR="00905666" w:rsidRDefault="00905666" w:rsidP="008E750B">
      <w:r>
        <w:separator/>
      </w:r>
    </w:p>
  </w:endnote>
  <w:endnote w:type="continuationSeparator" w:id="0">
    <w:p w14:paraId="555D02C4" w14:textId="77777777" w:rsidR="00905666" w:rsidRDefault="00905666" w:rsidP="008E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 Slab">
    <w:altName w:val="Arial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9A262" w14:textId="77777777" w:rsidR="00905666" w:rsidRDefault="00905666" w:rsidP="008E750B">
      <w:r>
        <w:separator/>
      </w:r>
    </w:p>
  </w:footnote>
  <w:footnote w:type="continuationSeparator" w:id="0">
    <w:p w14:paraId="4C67B29B" w14:textId="77777777" w:rsidR="00905666" w:rsidRDefault="00905666" w:rsidP="008E750B">
      <w:r>
        <w:continuationSeparator/>
      </w:r>
    </w:p>
  </w:footnote>
  <w:footnote w:id="1">
    <w:p w14:paraId="707F3012" w14:textId="523FC22A" w:rsidR="00E2207F" w:rsidRPr="00246DFD" w:rsidRDefault="00E2207F" w:rsidP="00E2207F">
      <w:pPr>
        <w:pStyle w:val="FootnoteText"/>
      </w:pPr>
      <w:r>
        <w:rPr>
          <w:rStyle w:val="FootnoteReference"/>
        </w:rPr>
        <w:footnoteRef/>
      </w:r>
      <w:r>
        <w:t xml:space="preserve"> S</w:t>
      </w:r>
      <w:r w:rsidRPr="00246DFD">
        <w:t xml:space="preserve">tocks that occur within the Exclusive Economic Zones (EEZs) of two or more coastal States </w:t>
      </w:r>
      <w:r w:rsidR="00751343">
        <w:t>{Gulland, 1980 #6138}</w:t>
      </w:r>
      <w:r>
        <w:t xml:space="preserve">. This section does not include considerations for provincial transboundary stocks or stocks </w:t>
      </w:r>
      <w:r w:rsidRPr="00951012">
        <w:t xml:space="preserve">that migrate through, or occur in, </w:t>
      </w:r>
      <w:r>
        <w:t>the high seas (international straddling stocks).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43A25"/>
    <w:multiLevelType w:val="hybridMultilevel"/>
    <w:tmpl w:val="F3D4A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56B95"/>
    <w:multiLevelType w:val="hybridMultilevel"/>
    <w:tmpl w:val="F3D4A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94D7B"/>
    <w:multiLevelType w:val="hybridMultilevel"/>
    <w:tmpl w:val="CB7AC014"/>
    <w:lvl w:ilvl="0" w:tplc="BDF4DB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ano Palacios">
    <w15:presenceInfo w15:providerId="AD" w15:userId="S::juliano.palacios@ubc365.onmicrosoft.com::9a211268-7e8c-45b0-91e9-381e23196b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Marine Polic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a0ww99x85arszerv58vt2sieta0s99fzdtz&quot;&gt;All References&lt;record-ids&gt;&lt;item&gt;434&lt;/item&gt;&lt;item&gt;1554&lt;/item&gt;&lt;item&gt;4639&lt;/item&gt;&lt;item&gt;5215&lt;/item&gt;&lt;item&gt;5377&lt;/item&gt;&lt;item&gt;5448&lt;/item&gt;&lt;item&gt;5554&lt;/item&gt;&lt;item&gt;5686&lt;/item&gt;&lt;item&gt;5786&lt;/item&gt;&lt;item&gt;5803&lt;/item&gt;&lt;item&gt;5957&lt;/item&gt;&lt;item&gt;5966&lt;/item&gt;&lt;item&gt;5968&lt;/item&gt;&lt;item&gt;5969&lt;/item&gt;&lt;item&gt;5970&lt;/item&gt;&lt;item&gt;5971&lt;/item&gt;&lt;item&gt;5972&lt;/item&gt;&lt;item&gt;5973&lt;/item&gt;&lt;item&gt;5984&lt;/item&gt;&lt;item&gt;6105&lt;/item&gt;&lt;item&gt;6134&lt;/item&gt;&lt;item&gt;6137&lt;/item&gt;&lt;item&gt;6138&lt;/item&gt;&lt;item&gt;6139&lt;/item&gt;&lt;item&gt;6140&lt;/item&gt;&lt;item&gt;6143&lt;/item&gt;&lt;item&gt;6144&lt;/item&gt;&lt;item&gt;6145&lt;/item&gt;&lt;item&gt;6146&lt;/item&gt;&lt;item&gt;6147&lt;/item&gt;&lt;item&gt;6148&lt;/item&gt;&lt;item&gt;6149&lt;/item&gt;&lt;/record-ids&gt;&lt;/item&gt;&lt;/Libraries&gt;"/>
  </w:docVars>
  <w:rsids>
    <w:rsidRoot w:val="00822338"/>
    <w:rsid w:val="0001046F"/>
    <w:rsid w:val="000171C9"/>
    <w:rsid w:val="0003038D"/>
    <w:rsid w:val="0005424A"/>
    <w:rsid w:val="000802C2"/>
    <w:rsid w:val="00082E91"/>
    <w:rsid w:val="000A633D"/>
    <w:rsid w:val="000C693B"/>
    <w:rsid w:val="001107FA"/>
    <w:rsid w:val="00121C29"/>
    <w:rsid w:val="00154A3B"/>
    <w:rsid w:val="001677CF"/>
    <w:rsid w:val="00167E5C"/>
    <w:rsid w:val="00173B26"/>
    <w:rsid w:val="00182FC6"/>
    <w:rsid w:val="001852DE"/>
    <w:rsid w:val="001B3E67"/>
    <w:rsid w:val="001C518D"/>
    <w:rsid w:val="001D222F"/>
    <w:rsid w:val="001E090A"/>
    <w:rsid w:val="001E5CF8"/>
    <w:rsid w:val="001F5BCC"/>
    <w:rsid w:val="002002B8"/>
    <w:rsid w:val="00210FCD"/>
    <w:rsid w:val="002450BF"/>
    <w:rsid w:val="00246DFD"/>
    <w:rsid w:val="00250219"/>
    <w:rsid w:val="00271090"/>
    <w:rsid w:val="002C1C5C"/>
    <w:rsid w:val="002C28F3"/>
    <w:rsid w:val="002E0D77"/>
    <w:rsid w:val="0032714C"/>
    <w:rsid w:val="00330BA5"/>
    <w:rsid w:val="00331614"/>
    <w:rsid w:val="003A7ACC"/>
    <w:rsid w:val="003B4324"/>
    <w:rsid w:val="003D43FC"/>
    <w:rsid w:val="003D625A"/>
    <w:rsid w:val="004142BB"/>
    <w:rsid w:val="00472E8B"/>
    <w:rsid w:val="00497B59"/>
    <w:rsid w:val="004D7D9D"/>
    <w:rsid w:val="004E090B"/>
    <w:rsid w:val="00507BC5"/>
    <w:rsid w:val="0051235D"/>
    <w:rsid w:val="00516B45"/>
    <w:rsid w:val="005254AE"/>
    <w:rsid w:val="00576EDC"/>
    <w:rsid w:val="005846CA"/>
    <w:rsid w:val="005E161E"/>
    <w:rsid w:val="005E2A4D"/>
    <w:rsid w:val="005E4F33"/>
    <w:rsid w:val="005F3000"/>
    <w:rsid w:val="00602B70"/>
    <w:rsid w:val="006160B9"/>
    <w:rsid w:val="00633788"/>
    <w:rsid w:val="00640FF3"/>
    <w:rsid w:val="00652579"/>
    <w:rsid w:val="00652937"/>
    <w:rsid w:val="006544AC"/>
    <w:rsid w:val="00657EAB"/>
    <w:rsid w:val="00664239"/>
    <w:rsid w:val="006653C2"/>
    <w:rsid w:val="00671392"/>
    <w:rsid w:val="006E2482"/>
    <w:rsid w:val="006E2FCC"/>
    <w:rsid w:val="006E43A1"/>
    <w:rsid w:val="00733788"/>
    <w:rsid w:val="00736143"/>
    <w:rsid w:val="00736B28"/>
    <w:rsid w:val="00750C75"/>
    <w:rsid w:val="00751343"/>
    <w:rsid w:val="0078797A"/>
    <w:rsid w:val="00791405"/>
    <w:rsid w:val="0079254B"/>
    <w:rsid w:val="007A693C"/>
    <w:rsid w:val="007D5F60"/>
    <w:rsid w:val="007D6564"/>
    <w:rsid w:val="007E4CCF"/>
    <w:rsid w:val="00805EB9"/>
    <w:rsid w:val="00810590"/>
    <w:rsid w:val="00822338"/>
    <w:rsid w:val="00882822"/>
    <w:rsid w:val="00892BBE"/>
    <w:rsid w:val="008973B3"/>
    <w:rsid w:val="008B1066"/>
    <w:rsid w:val="008B1B56"/>
    <w:rsid w:val="008D408F"/>
    <w:rsid w:val="008E750B"/>
    <w:rsid w:val="0090451A"/>
    <w:rsid w:val="00905666"/>
    <w:rsid w:val="009206B0"/>
    <w:rsid w:val="0094267D"/>
    <w:rsid w:val="00951012"/>
    <w:rsid w:val="00960AD9"/>
    <w:rsid w:val="00977167"/>
    <w:rsid w:val="00995817"/>
    <w:rsid w:val="009F6178"/>
    <w:rsid w:val="00A14937"/>
    <w:rsid w:val="00A203B3"/>
    <w:rsid w:val="00A65581"/>
    <w:rsid w:val="00A8459A"/>
    <w:rsid w:val="00A87A35"/>
    <w:rsid w:val="00A95AD8"/>
    <w:rsid w:val="00AA0E4D"/>
    <w:rsid w:val="00AB1325"/>
    <w:rsid w:val="00AB41ED"/>
    <w:rsid w:val="00AD11EA"/>
    <w:rsid w:val="00AD674C"/>
    <w:rsid w:val="00AE6AA0"/>
    <w:rsid w:val="00B233FD"/>
    <w:rsid w:val="00B338BD"/>
    <w:rsid w:val="00B45967"/>
    <w:rsid w:val="00B66740"/>
    <w:rsid w:val="00B72072"/>
    <w:rsid w:val="00B73E82"/>
    <w:rsid w:val="00B90E27"/>
    <w:rsid w:val="00B936A0"/>
    <w:rsid w:val="00B94046"/>
    <w:rsid w:val="00BC5440"/>
    <w:rsid w:val="00BD42E4"/>
    <w:rsid w:val="00BF164A"/>
    <w:rsid w:val="00BF5D62"/>
    <w:rsid w:val="00BF6D41"/>
    <w:rsid w:val="00C15ACD"/>
    <w:rsid w:val="00C21D7C"/>
    <w:rsid w:val="00C260BA"/>
    <w:rsid w:val="00C35556"/>
    <w:rsid w:val="00C62028"/>
    <w:rsid w:val="00C62D13"/>
    <w:rsid w:val="00C637EC"/>
    <w:rsid w:val="00C7017B"/>
    <w:rsid w:val="00C866BC"/>
    <w:rsid w:val="00C944D8"/>
    <w:rsid w:val="00CA006E"/>
    <w:rsid w:val="00CA29B6"/>
    <w:rsid w:val="00CC54B9"/>
    <w:rsid w:val="00CC56BB"/>
    <w:rsid w:val="00CD79A2"/>
    <w:rsid w:val="00D26A57"/>
    <w:rsid w:val="00D4217E"/>
    <w:rsid w:val="00D51BCE"/>
    <w:rsid w:val="00D642E4"/>
    <w:rsid w:val="00D8391A"/>
    <w:rsid w:val="00D964BF"/>
    <w:rsid w:val="00DB0F7B"/>
    <w:rsid w:val="00DC2D96"/>
    <w:rsid w:val="00DC7E1F"/>
    <w:rsid w:val="00DD03A7"/>
    <w:rsid w:val="00DD257E"/>
    <w:rsid w:val="00E20CE4"/>
    <w:rsid w:val="00E2207F"/>
    <w:rsid w:val="00E23D72"/>
    <w:rsid w:val="00E3148E"/>
    <w:rsid w:val="00E379B9"/>
    <w:rsid w:val="00E51C75"/>
    <w:rsid w:val="00E70754"/>
    <w:rsid w:val="00E919E8"/>
    <w:rsid w:val="00EB3464"/>
    <w:rsid w:val="00ED131E"/>
    <w:rsid w:val="00ED1FB7"/>
    <w:rsid w:val="00F25610"/>
    <w:rsid w:val="00F30A65"/>
    <w:rsid w:val="00F4017F"/>
    <w:rsid w:val="00F81549"/>
    <w:rsid w:val="00FB3F37"/>
    <w:rsid w:val="00FE11DC"/>
    <w:rsid w:val="00FE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89FF0"/>
  <w15:chartTrackingRefBased/>
  <w15:docId w15:val="{41AA0336-944B-4FE4-B9C9-CF3CAA71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33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3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8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link w:val="xmsonormalChar"/>
    <w:rsid w:val="00822338"/>
    <w:pPr>
      <w:spacing w:before="100" w:beforeAutospacing="1" w:after="100" w:afterAutospacing="1"/>
    </w:pPr>
  </w:style>
  <w:style w:type="character" w:customStyle="1" w:styleId="xapple-converted-space">
    <w:name w:val="x_apple-converted-space"/>
    <w:basedOn w:val="DefaultParagraphFont"/>
    <w:rsid w:val="00822338"/>
  </w:style>
  <w:style w:type="character" w:customStyle="1" w:styleId="Heading1Char">
    <w:name w:val="Heading 1 Char"/>
    <w:basedOn w:val="DefaultParagraphFont"/>
    <w:link w:val="Heading1"/>
    <w:uiPriority w:val="9"/>
    <w:rsid w:val="00822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8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0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8B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75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750B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750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3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F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43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3A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43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3A1"/>
    <w:rPr>
      <w:rFonts w:ascii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246DFD"/>
    <w:pPr>
      <w:jc w:val="center"/>
    </w:pPr>
    <w:rPr>
      <w:noProof/>
    </w:rPr>
  </w:style>
  <w:style w:type="character" w:customStyle="1" w:styleId="xmsonormalChar">
    <w:name w:val="x_msonormal Char"/>
    <w:basedOn w:val="DefaultParagraphFont"/>
    <w:link w:val="xmsonormal"/>
    <w:rsid w:val="00246DFD"/>
    <w:rPr>
      <w:rFonts w:ascii="Times New Roman" w:hAnsi="Times New Roman" w:cs="Times New Roman"/>
      <w:sz w:val="24"/>
      <w:szCs w:val="24"/>
    </w:rPr>
  </w:style>
  <w:style w:type="character" w:customStyle="1" w:styleId="EndNoteBibliographyTitleChar">
    <w:name w:val="EndNote Bibliography Title Char"/>
    <w:basedOn w:val="xmsonormalChar"/>
    <w:link w:val="EndNoteBibliographyTitle"/>
    <w:rsid w:val="00246DFD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246DFD"/>
    <w:rPr>
      <w:noProof/>
    </w:rPr>
  </w:style>
  <w:style w:type="character" w:customStyle="1" w:styleId="EndNoteBibliographyChar">
    <w:name w:val="EndNote Bibliography Char"/>
    <w:basedOn w:val="xmsonormalChar"/>
    <w:link w:val="EndNoteBibliography"/>
    <w:rsid w:val="00246DFD"/>
    <w:rPr>
      <w:rFonts w:ascii="Times New Roman" w:hAnsi="Times New Roman" w:cs="Times New Roman"/>
      <w:noProof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637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7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7EC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7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7EC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1046F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5B033-E681-4044-82DE-5D3DACD59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Univeristy of British Columbia</Company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1</dc:creator>
  <cp:keywords/>
  <dc:description/>
  <cp:lastModifiedBy>Juliano Palacios</cp:lastModifiedBy>
  <cp:revision>2</cp:revision>
  <cp:lastPrinted>2018-09-28T20:43:00Z</cp:lastPrinted>
  <dcterms:created xsi:type="dcterms:W3CDTF">2019-01-26T22:29:00Z</dcterms:created>
  <dcterms:modified xsi:type="dcterms:W3CDTF">2019-01-26T22:29:00Z</dcterms:modified>
</cp:coreProperties>
</file>