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8" w:type="dxa"/>
        <w:tblInd w:w="-152" w:type="dxa"/>
        <w:tblCellMar>
          <w:left w:w="0" w:type="dxa"/>
          <w:right w:w="0" w:type="dxa"/>
        </w:tblCellMar>
        <w:tblLook w:val="04A0" w:firstRow="1" w:lastRow="0" w:firstColumn="1" w:lastColumn="0" w:noHBand="0" w:noVBand="1"/>
      </w:tblPr>
      <w:tblGrid>
        <w:gridCol w:w="9498"/>
      </w:tblGrid>
      <w:tr w:rsidR="00822338" w:rsidRPr="00822338" w14:paraId="55C77F27" w14:textId="77777777" w:rsidTr="006E43A1">
        <w:trPr>
          <w:trHeight w:val="1008"/>
        </w:trPr>
        <w:tc>
          <w:tcPr>
            <w:tcW w:w="9498" w:type="dxa"/>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hideMark/>
          </w:tcPr>
          <w:p w14:paraId="4612AEC4" w14:textId="77777777" w:rsidR="00822338" w:rsidRPr="00822338" w:rsidRDefault="00822338" w:rsidP="00E3148E">
            <w:pPr>
              <w:rPr>
                <w:rFonts w:eastAsia="Times New Roman"/>
              </w:rPr>
            </w:pPr>
            <w:r w:rsidRPr="00822338">
              <w:rPr>
                <w:rFonts w:eastAsia="Times New Roman"/>
              </w:rPr>
              <w:t>This section answers the questions: How does climate change threaten the stability and / or effectiveness of international treaties guiding sharing of marine biological resources? What non-climate forces are equally or more important? How equipped are we to understand, articulate and protect Canadian interests in these and emerging treaties as climate change intensifies?</w:t>
            </w:r>
          </w:p>
        </w:tc>
      </w:tr>
    </w:tbl>
    <w:p w14:paraId="6165CEDC" w14:textId="77777777" w:rsidR="00822338" w:rsidRDefault="00822338" w:rsidP="00E3148E">
      <w:pPr>
        <w:rPr>
          <w:rFonts w:eastAsia="Times New Roman"/>
        </w:rPr>
      </w:pPr>
    </w:p>
    <w:p w14:paraId="19BDCA01" w14:textId="77777777" w:rsidR="00E51C75" w:rsidRDefault="00822338" w:rsidP="0003038D">
      <w:pPr>
        <w:pStyle w:val="Heading1"/>
        <w:jc w:val="center"/>
      </w:pPr>
      <w:r w:rsidRPr="00822338">
        <w:t xml:space="preserve">Climate change and transboundary </w:t>
      </w:r>
      <w:r w:rsidR="006E43A1">
        <w:t xml:space="preserve">marine </w:t>
      </w:r>
      <w:r w:rsidRPr="00822338">
        <w:t>resource management</w:t>
      </w:r>
    </w:p>
    <w:p w14:paraId="20FB5A69" w14:textId="77777777" w:rsidR="00E51C75" w:rsidRPr="00F4017F" w:rsidRDefault="00E51C75" w:rsidP="00E51C75">
      <w:pPr>
        <w:pStyle w:val="xmsonormal"/>
        <w:spacing w:line="207" w:lineRule="atLeast"/>
        <w:rPr>
          <w:b/>
        </w:rPr>
      </w:pPr>
      <w:r w:rsidRPr="00F4017F">
        <w:rPr>
          <w:b/>
        </w:rPr>
        <w:t>Key messages</w:t>
      </w:r>
    </w:p>
    <w:p w14:paraId="65C84403" w14:textId="77777777" w:rsidR="00BD42E4" w:rsidRDefault="00E51C75" w:rsidP="00BD42E4">
      <w:pPr>
        <w:pStyle w:val="xmsonormal"/>
        <w:numPr>
          <w:ilvl w:val="0"/>
          <w:numId w:val="1"/>
        </w:numPr>
        <w:spacing w:line="207" w:lineRule="atLeast"/>
      </w:pPr>
      <w:r>
        <w:t>Fisheries are important to Canada’s economy and society, with a number of valuable stocks</w:t>
      </w:r>
      <w:r w:rsidR="00BD42E4">
        <w:t xml:space="preserve"> being shared with one or </w:t>
      </w:r>
      <w:del w:id="0" w:author="Juliano Palacios Abrantes" w:date="2018-09-30T20:41:00Z">
        <w:r w:rsidR="00BD42E4" w:rsidDel="00A7578B">
          <w:delText>a number of other</w:delText>
        </w:r>
      </w:del>
      <w:ins w:id="1" w:author="Juliano Palacios Abrantes" w:date="2018-09-30T20:41:00Z">
        <w:r w:rsidR="00A7578B">
          <w:t>more</w:t>
        </w:r>
      </w:ins>
      <w:r w:rsidR="00BD42E4">
        <w:t xml:space="preserve"> countries (transboundary stocks)</w:t>
      </w:r>
      <w:r>
        <w:t>.</w:t>
      </w:r>
    </w:p>
    <w:p w14:paraId="4EE60713" w14:textId="77777777" w:rsidR="00BD42E4" w:rsidRDefault="00E51C75" w:rsidP="00BD42E4">
      <w:pPr>
        <w:pStyle w:val="xmsonormal"/>
        <w:numPr>
          <w:ilvl w:val="0"/>
          <w:numId w:val="1"/>
        </w:numPr>
        <w:spacing w:line="207" w:lineRule="atLeast"/>
      </w:pPr>
      <w:r>
        <w:t>Current and projected increases in ocean temperatures and changes in ocean chemistry are expected to alter the distribution</w:t>
      </w:r>
      <w:r w:rsidR="00BD42E4">
        <w:t xml:space="preserve"> </w:t>
      </w:r>
      <w:r w:rsidR="00892BBE">
        <w:t xml:space="preserve">and relative abundance </w:t>
      </w:r>
      <w:r>
        <w:t>of many marine species</w:t>
      </w:r>
      <w:r w:rsidR="00BD42E4">
        <w:t>, with mo</w:t>
      </w:r>
      <w:r>
        <w:t xml:space="preserve">st </w:t>
      </w:r>
      <w:r w:rsidR="00BD42E4">
        <w:t>projected to migrate poleward.</w:t>
      </w:r>
      <w:r>
        <w:t xml:space="preserve"> </w:t>
      </w:r>
    </w:p>
    <w:p w14:paraId="69AA3187" w14:textId="77777777" w:rsidR="00892BBE" w:rsidRDefault="00BD42E4" w:rsidP="00892BBE">
      <w:pPr>
        <w:pStyle w:val="xmsonormal"/>
        <w:numPr>
          <w:ilvl w:val="0"/>
          <w:numId w:val="1"/>
        </w:numPr>
        <w:spacing w:line="207" w:lineRule="atLeast"/>
      </w:pPr>
      <w:r>
        <w:t>Existing fisheries management and governance structures are largely predicated on</w:t>
      </w:r>
      <w:ins w:id="2" w:author="Juliano Palacios Abrantes" w:date="2018-09-30T20:49:00Z">
        <w:r w:rsidR="00A7578B">
          <w:t xml:space="preserve"> past dynamics and</w:t>
        </w:r>
      </w:ins>
      <w:r>
        <w:t xml:space="preserve"> the assumption that marine resources remain broadly static through time. Current </w:t>
      </w:r>
      <w:r w:rsidR="00E51C75">
        <w:t xml:space="preserve">treaties </w:t>
      </w:r>
      <w:r>
        <w:t>are therefore ill-equipped to address fisheries governance issues and conflicts resulting from climate-</w:t>
      </w:r>
      <w:r w:rsidR="00892BBE">
        <w:t>related</w:t>
      </w:r>
      <w:r>
        <w:t xml:space="preserve"> shifts </w:t>
      </w:r>
      <w:r w:rsidR="00892BBE">
        <w:t xml:space="preserve">and associated altered catch potential </w:t>
      </w:r>
      <w:r>
        <w:t xml:space="preserve">in transboundary marine resources. </w:t>
      </w:r>
    </w:p>
    <w:p w14:paraId="413AE8C7" w14:textId="77777777" w:rsidR="003A7ACC" w:rsidRDefault="003A7ACC" w:rsidP="003A7ACC">
      <w:pPr>
        <w:pStyle w:val="xmsonormal"/>
        <w:numPr>
          <w:ilvl w:val="0"/>
          <w:numId w:val="1"/>
        </w:numPr>
        <w:spacing w:line="207" w:lineRule="atLeast"/>
      </w:pPr>
      <w:r>
        <w:t>Uncertainty is pervasive across future ecological projections, social dynamics arising out of climate-related shifting stocks and the development of go</w:t>
      </w:r>
      <w:bookmarkStart w:id="3" w:name="_GoBack"/>
      <w:bookmarkEnd w:id="3"/>
      <w:r>
        <w:t xml:space="preserve">vernance mechanisms to meaningfully and equitably address </w:t>
      </w:r>
      <w:commentRangeStart w:id="4"/>
      <w:r>
        <w:t>these</w:t>
      </w:r>
      <w:commentRangeEnd w:id="4"/>
      <w:r w:rsidR="00A7578B">
        <w:rPr>
          <w:rStyle w:val="CommentReference"/>
        </w:rPr>
        <w:commentReference w:id="4"/>
      </w:r>
      <w:r>
        <w:t>.</w:t>
      </w:r>
    </w:p>
    <w:p w14:paraId="0C00E0E1" w14:textId="77777777" w:rsidR="00892BBE" w:rsidRDefault="00BD42E4" w:rsidP="00892BBE">
      <w:pPr>
        <w:pStyle w:val="xmsonormal"/>
        <w:numPr>
          <w:ilvl w:val="0"/>
          <w:numId w:val="1"/>
        </w:numPr>
        <w:spacing w:line="207" w:lineRule="atLeast"/>
        <w:rPr>
          <w:ins w:id="5" w:author="Juliano Palacios Abrantes" w:date="2018-09-30T20:51:00Z"/>
        </w:rPr>
      </w:pPr>
      <w:r>
        <w:t>Future (or renegotiated)</w:t>
      </w:r>
      <w:ins w:id="6" w:author="Juliano Palacios Abrantes" w:date="2018-09-30T20:44:00Z">
        <w:r w:rsidR="00A7578B">
          <w:t xml:space="preserve"> transboundary fisheries</w:t>
        </w:r>
      </w:ins>
      <w:r>
        <w:t xml:space="preserve"> management </w:t>
      </w:r>
      <w:r w:rsidR="00C35556">
        <w:t>frameworks</w:t>
      </w:r>
      <w:r>
        <w:t xml:space="preserve"> will need to </w:t>
      </w:r>
      <w:r w:rsidR="003A7ACC">
        <w:t xml:space="preserve">plan for </w:t>
      </w:r>
      <w:commentRangeStart w:id="7"/>
      <w:r w:rsidR="003A7ACC">
        <w:t>variability and uncertainty</w:t>
      </w:r>
      <w:commentRangeEnd w:id="7"/>
      <w:r w:rsidR="00A7578B">
        <w:rPr>
          <w:rStyle w:val="CommentReference"/>
        </w:rPr>
        <w:commentReference w:id="7"/>
      </w:r>
      <w:r w:rsidR="003A7ACC">
        <w:t>, by building greater more flexibility and adaptive capacity in the governance system</w:t>
      </w:r>
      <w:ins w:id="8" w:author="Juliano Palacios Abrantes" w:date="2018-09-30T20:53:00Z">
        <w:r w:rsidR="00A7578B">
          <w:t>,</w:t>
        </w:r>
      </w:ins>
      <w:r>
        <w:t xml:space="preserve"> </w:t>
      </w:r>
      <w:commentRangeStart w:id="9"/>
      <w:r>
        <w:t>including</w:t>
      </w:r>
      <w:commentRangeEnd w:id="9"/>
      <w:r w:rsidR="00A7578B">
        <w:rPr>
          <w:rStyle w:val="CommentReference"/>
        </w:rPr>
        <w:commentReference w:id="9"/>
      </w:r>
      <w:r>
        <w:t xml:space="preserve"> </w:t>
      </w:r>
      <w:del w:id="10" w:author="Juliano Palacios Abrantes" w:date="2018-09-30T20:52:00Z">
        <w:r w:rsidR="003A7ACC" w:rsidDel="00A7578B">
          <w:delText xml:space="preserve">through </w:delText>
        </w:r>
      </w:del>
      <w:r>
        <w:t xml:space="preserve">mechanisms such as capacity adjustment, </w:t>
      </w:r>
      <w:del w:id="11" w:author="Juliano Palacios Abrantes" w:date="2018-09-30T20:53:00Z">
        <w:r w:rsidDel="00A7578B">
          <w:delText xml:space="preserve">responsive </w:delText>
        </w:r>
      </w:del>
      <w:ins w:id="12" w:author="Juliano Palacios Abrantes" w:date="2018-09-30T20:53:00Z">
        <w:r w:rsidR="00A7578B">
          <w:t>dynamic</w:t>
        </w:r>
        <w:r w:rsidR="00A7578B">
          <w:t xml:space="preserve"> </w:t>
        </w:r>
      </w:ins>
      <w:r>
        <w:t>catch limits</w:t>
      </w:r>
      <w:r w:rsidR="006653C2">
        <w:t xml:space="preserve">, and </w:t>
      </w:r>
      <w:r w:rsidR="00C35556">
        <w:t xml:space="preserve">the facilitation of </w:t>
      </w:r>
      <w:r w:rsidR="006653C2">
        <w:t>gear switching or the provision of alte</w:t>
      </w:r>
      <w:r w:rsidR="00892BBE">
        <w:t>rnative livelihoods for fishers.</w:t>
      </w:r>
    </w:p>
    <w:p w14:paraId="18BFCF43" w14:textId="77777777" w:rsidR="00E51C75" w:rsidRDefault="006653C2" w:rsidP="00892BBE">
      <w:pPr>
        <w:pStyle w:val="xmsonormal"/>
        <w:numPr>
          <w:ilvl w:val="0"/>
          <w:numId w:val="1"/>
        </w:numPr>
        <w:spacing w:line="207" w:lineRule="atLeast"/>
        <w:rPr>
          <w:ins w:id="13" w:author="Juliano Palacios Abrantes" w:date="2018-09-30T21:20:00Z"/>
        </w:rPr>
      </w:pPr>
      <w:r>
        <w:t xml:space="preserve">Fish and shellfish have vital nutritional, </w:t>
      </w:r>
      <w:r w:rsidR="00892BBE">
        <w:t xml:space="preserve">economic, </w:t>
      </w:r>
      <w:r>
        <w:t>cultural and spiritual value for First Nations</w:t>
      </w:r>
      <w:r w:rsidR="001E090A">
        <w:t>. Their</w:t>
      </w:r>
      <w:r>
        <w:t xml:space="preserve"> </w:t>
      </w:r>
      <w:r w:rsidR="007A693C">
        <w:t xml:space="preserve">communities </w:t>
      </w:r>
      <w:r w:rsidR="00E51C75">
        <w:t xml:space="preserve">are </w:t>
      </w:r>
      <w:commentRangeStart w:id="14"/>
      <w:r w:rsidR="007A693C">
        <w:t xml:space="preserve">therefore </w:t>
      </w:r>
      <w:r w:rsidR="00E51C75">
        <w:t xml:space="preserve">highly vulnerable to projected </w:t>
      </w:r>
      <w:commentRangeEnd w:id="14"/>
      <w:r w:rsidR="00A7578B">
        <w:rPr>
          <w:rStyle w:val="CommentReference"/>
        </w:rPr>
        <w:commentReference w:id="14"/>
      </w:r>
      <w:r w:rsidR="00E51C75">
        <w:t>cumulative effects of climate</w:t>
      </w:r>
      <w:r w:rsidR="007A693C">
        <w:t xml:space="preserve"> </w:t>
      </w:r>
      <w:r w:rsidR="00E51C75">
        <w:t>change</w:t>
      </w:r>
      <w:r w:rsidR="00E919E8" w:rsidRPr="00E919E8">
        <w:t xml:space="preserve"> </w:t>
      </w:r>
      <w:r w:rsidR="00E919E8">
        <w:t>and will need to be considered fairly in future negotiations.</w:t>
      </w:r>
      <w:r w:rsidR="001E090A">
        <w:t xml:space="preserve"> First Nations have traditional knowledge that can effectively support adaptation to </w:t>
      </w:r>
      <w:r w:rsidR="00E919E8">
        <w:t>climate-</w:t>
      </w:r>
      <w:r w:rsidR="001E090A">
        <w:t>induced changes</w:t>
      </w:r>
      <w:r w:rsidR="00E919E8">
        <w:t>.</w:t>
      </w:r>
      <w:r w:rsidR="00E51C75">
        <w:t xml:space="preserve"> </w:t>
      </w:r>
    </w:p>
    <w:p w14:paraId="117F07AC" w14:textId="77777777" w:rsidR="00E140A4" w:rsidRDefault="00E140A4" w:rsidP="00892BBE">
      <w:pPr>
        <w:pStyle w:val="xmsonormal"/>
        <w:numPr>
          <w:ilvl w:val="0"/>
          <w:numId w:val="1"/>
        </w:numPr>
        <w:spacing w:line="207" w:lineRule="atLeast"/>
      </w:pPr>
      <w:commentRangeStart w:id="15"/>
      <w:ins w:id="16" w:author="Juliano Palacios Abrantes" w:date="2018-09-30T21:20:00Z">
        <w:r>
          <w:t>Tradeoffs</w:t>
        </w:r>
      </w:ins>
      <w:commentRangeEnd w:id="15"/>
      <w:ins w:id="17" w:author="Juliano Palacios Abrantes" w:date="2018-09-30T21:28:00Z">
        <w:r>
          <w:rPr>
            <w:rStyle w:val="CommentReference"/>
          </w:rPr>
          <w:commentReference w:id="15"/>
        </w:r>
      </w:ins>
      <w:ins w:id="18" w:author="Juliano Palacios Abrantes" w:date="2018-09-30T21:20:00Z">
        <w:r>
          <w:t xml:space="preserve">. </w:t>
        </w:r>
      </w:ins>
      <w:ins w:id="19" w:author="Juliano Palacios Abrantes" w:date="2018-09-30T21:27:00Z">
        <w:r>
          <w:t xml:space="preserve">It is likely that </w:t>
        </w:r>
      </w:ins>
      <w:ins w:id="20" w:author="Juliano Palacios Abrantes" w:date="2018-09-30T21:28:00Z">
        <w:r>
          <w:t>managers’</w:t>
        </w:r>
      </w:ins>
      <w:ins w:id="21" w:author="Juliano Palacios Abrantes" w:date="2018-09-30T21:27:00Z">
        <w:r>
          <w:t xml:space="preserve">/policy makers will be faced with </w:t>
        </w:r>
      </w:ins>
      <w:ins w:id="22" w:author="Juliano Palacios Abrantes" w:date="2018-09-30T21:28:00Z">
        <w:r>
          <w:t>decisions</w:t>
        </w:r>
      </w:ins>
      <w:ins w:id="23" w:author="Juliano Palacios Abrantes" w:date="2018-09-30T21:27:00Z">
        <w:r>
          <w:t xml:space="preserve"> </w:t>
        </w:r>
      </w:ins>
      <w:ins w:id="24" w:author="Juliano Palacios Abrantes" w:date="2018-09-30T21:28:00Z">
        <w:r>
          <w:t>that will come with tradeoffs. Clear objectives (e.g. food security, profits, jobs) would help make better decisions.</w:t>
        </w:r>
      </w:ins>
    </w:p>
    <w:p w14:paraId="51560C27" w14:textId="77777777" w:rsidR="00C866BC" w:rsidRDefault="00D22C17" w:rsidP="00C866BC">
      <w:r>
        <w:rPr>
          <w:noProof/>
        </w:rPr>
        <w:pict w14:anchorId="4C8E9B07">
          <v:rect id="_x0000_i1025" alt="" style="width:468pt;height:.05pt;mso-width-percent:0;mso-height-percent:0;mso-width-percent:0;mso-height-percent:0" o:hralign="center" o:hrstd="t" o:hr="t" fillcolor="#a0a0a0" stroked="f"/>
        </w:pict>
      </w:r>
    </w:p>
    <w:p w14:paraId="6D1D169F" w14:textId="77777777" w:rsidR="00E51C75" w:rsidRPr="00E51C75" w:rsidRDefault="001E090A" w:rsidP="00E51C75">
      <w:r>
        <w:t xml:space="preserve">Main text (to be </w:t>
      </w:r>
      <w:proofErr w:type="spellStart"/>
      <w:r>
        <w:t>subsetted</w:t>
      </w:r>
      <w:proofErr w:type="spellEnd"/>
      <w:r>
        <w:t xml:space="preserve"> under each key message in the final text version)</w:t>
      </w:r>
    </w:p>
    <w:p w14:paraId="0FF9C587" w14:textId="77777777" w:rsidR="000A633D" w:rsidRDefault="000A633D" w:rsidP="00E3148E">
      <w:pPr>
        <w:pStyle w:val="xmsonormal"/>
        <w:numPr>
          <w:ilvl w:val="0"/>
          <w:numId w:val="2"/>
        </w:numPr>
        <w:spacing w:line="207" w:lineRule="atLeast"/>
      </w:pPr>
      <w:r w:rsidRPr="000A633D">
        <w:t xml:space="preserve">Canada is bordered by three oceans that differ in terms of environmental, </w:t>
      </w:r>
      <w:r w:rsidR="00F4017F">
        <w:t>as well as</w:t>
      </w:r>
      <w:r w:rsidRPr="000A633D">
        <w:t xml:space="preserve"> sociocultural, economic, and governance </w:t>
      </w:r>
      <w:r w:rsidR="00F4017F">
        <w:t>characteristics</w:t>
      </w:r>
      <w:r w:rsidRPr="000A633D">
        <w:t xml:space="preserve">. </w:t>
      </w:r>
    </w:p>
    <w:p w14:paraId="7C1B97F1" w14:textId="77777777" w:rsidR="005E2A4D" w:rsidRDefault="005E2A4D" w:rsidP="00E3148E">
      <w:pPr>
        <w:pStyle w:val="xmsonormal"/>
        <w:numPr>
          <w:ilvl w:val="0"/>
          <w:numId w:val="2"/>
        </w:numPr>
        <w:spacing w:before="0" w:beforeAutospacing="0" w:after="0" w:afterAutospacing="0"/>
      </w:pPr>
      <w:r>
        <w:t xml:space="preserve">Importance of </w:t>
      </w:r>
      <w:r w:rsidRPr="00E919E8">
        <w:rPr>
          <w:b/>
        </w:rPr>
        <w:t>fisheries</w:t>
      </w:r>
      <w:r>
        <w:t xml:space="preserve"> to Canada</w:t>
      </w:r>
      <w:r w:rsidR="00ED131E">
        <w:t xml:space="preserve"> (DFO 2016)</w:t>
      </w:r>
      <w:r>
        <w:t>:</w:t>
      </w:r>
    </w:p>
    <w:p w14:paraId="49A0F8D4" w14:textId="77777777" w:rsidR="00C62D13" w:rsidRDefault="00C62D13" w:rsidP="00E3148E">
      <w:pPr>
        <w:pStyle w:val="xmsonormal"/>
        <w:numPr>
          <w:ilvl w:val="1"/>
          <w:numId w:val="2"/>
        </w:numPr>
        <w:spacing w:before="0" w:beforeAutospacing="0" w:after="0" w:afterAutospacing="0"/>
      </w:pPr>
      <w:r>
        <w:t xml:space="preserve">In 2016 commercial </w:t>
      </w:r>
      <w:proofErr w:type="spellStart"/>
      <w:r>
        <w:t>seafisheries</w:t>
      </w:r>
      <w:proofErr w:type="spellEnd"/>
      <w:r>
        <w:t xml:space="preserve"> landed 848,165 </w:t>
      </w:r>
      <w:proofErr w:type="spellStart"/>
      <w:r>
        <w:t>tonnes</w:t>
      </w:r>
      <w:proofErr w:type="spellEnd"/>
      <w:r>
        <w:t xml:space="preserve"> valued at CAD3.3 billion. </w:t>
      </w:r>
    </w:p>
    <w:p w14:paraId="3F76B5A8" w14:textId="77777777" w:rsidR="00C62D13" w:rsidRDefault="00C62D13" w:rsidP="00E3148E">
      <w:pPr>
        <w:pStyle w:val="xmsonormal"/>
        <w:numPr>
          <w:ilvl w:val="2"/>
          <w:numId w:val="2"/>
        </w:numPr>
        <w:spacing w:before="0" w:beforeAutospacing="0" w:after="0" w:afterAutospacing="0"/>
      </w:pPr>
      <w:r>
        <w:t xml:space="preserve">Over 78% (89% by value) of total catch was landed in the Atlantic. </w:t>
      </w:r>
    </w:p>
    <w:p w14:paraId="4823C34D" w14:textId="77777777" w:rsidR="005E2A4D" w:rsidRDefault="00C62D13" w:rsidP="00E3148E">
      <w:pPr>
        <w:pStyle w:val="xmsonormal"/>
        <w:numPr>
          <w:ilvl w:val="2"/>
          <w:numId w:val="2"/>
        </w:numPr>
        <w:spacing w:before="0" w:beforeAutospacing="0" w:after="0" w:afterAutospacing="0"/>
      </w:pPr>
      <w:r>
        <w:lastRenderedPageBreak/>
        <w:t xml:space="preserve">Shellfish accounted for 48% of total catch, </w:t>
      </w:r>
      <w:proofErr w:type="spellStart"/>
      <w:r>
        <w:t>pelagics</w:t>
      </w:r>
      <w:proofErr w:type="spellEnd"/>
      <w:r>
        <w:t xml:space="preserve"> 26% and </w:t>
      </w:r>
      <w:proofErr w:type="spellStart"/>
      <w:r>
        <w:t>groundfish</w:t>
      </w:r>
      <w:proofErr w:type="spellEnd"/>
      <w:r>
        <w:t xml:space="preserve"> 24%. </w:t>
      </w:r>
    </w:p>
    <w:p w14:paraId="1F082F93" w14:textId="77777777" w:rsidR="005E2A4D" w:rsidRDefault="005E2A4D" w:rsidP="00E3148E">
      <w:pPr>
        <w:pStyle w:val="xmsonormal"/>
        <w:numPr>
          <w:ilvl w:val="1"/>
          <w:numId w:val="2"/>
        </w:numPr>
        <w:spacing w:before="0" w:beforeAutospacing="0" w:after="0" w:afterAutospacing="0"/>
        <w:rPr>
          <w:ins w:id="25" w:author="Juliano Palacios Abrantes" w:date="2018-09-30T20:58:00Z"/>
        </w:rPr>
      </w:pPr>
      <w:r w:rsidRPr="005E2A4D">
        <w:t>Approxim</w:t>
      </w:r>
      <w:r>
        <w:t>ately 76</w:t>
      </w:r>
      <w:r w:rsidRPr="005E2A4D">
        <w:t>,</w:t>
      </w:r>
      <w:r>
        <w:t>4</w:t>
      </w:r>
      <w:r w:rsidRPr="005E2A4D">
        <w:t>00 Canadians make their living directly from fishing and fishing-related activities.</w:t>
      </w:r>
    </w:p>
    <w:p w14:paraId="1815E2A3" w14:textId="77777777" w:rsidR="002C3858" w:rsidRDefault="0021271C" w:rsidP="002C3858">
      <w:pPr>
        <w:pStyle w:val="xmsonormal"/>
        <w:numPr>
          <w:ilvl w:val="1"/>
          <w:numId w:val="2"/>
        </w:numPr>
        <w:spacing w:before="0" w:beforeAutospacing="0" w:after="0" w:afterAutospacing="0"/>
        <w:rPr>
          <w:ins w:id="26" w:author="Juliano Palacios Abrantes" w:date="2018-09-30T21:12:00Z"/>
        </w:rPr>
      </w:pPr>
      <w:commentRangeStart w:id="27"/>
      <w:ins w:id="28" w:author="Juliano Palacios Abrantes" w:date="2018-09-30T21:07:00Z">
        <w:r>
          <w:t xml:space="preserve">Transboundary </w:t>
        </w:r>
      </w:ins>
      <w:commentRangeEnd w:id="27"/>
      <w:ins w:id="29" w:author="Juliano Palacios Abrantes" w:date="2018-09-30T21:13:00Z">
        <w:r w:rsidR="002C3858">
          <w:rPr>
            <w:rStyle w:val="CommentReference"/>
          </w:rPr>
          <w:commentReference w:id="27"/>
        </w:r>
      </w:ins>
      <w:ins w:id="30" w:author="Juliano Palacios Abrantes" w:date="2018-09-30T21:07:00Z">
        <w:r>
          <w:t>fisheries are an important subsector</w:t>
        </w:r>
      </w:ins>
      <w:ins w:id="31" w:author="Juliano Palacios Abrantes" w:date="2018-09-30T21:10:00Z">
        <w:r w:rsidR="002C3858">
          <w:t>. Just for British Columbia,</w:t>
        </w:r>
      </w:ins>
      <w:ins w:id="32" w:author="Juliano Palacios Abrantes" w:date="2018-09-30T21:07:00Z">
        <w:r>
          <w:t xml:space="preserve"> </w:t>
        </w:r>
      </w:ins>
      <w:ins w:id="33" w:author="Juliano Palacios Abrantes" w:date="2018-09-30T21:10:00Z">
        <w:r w:rsidR="002C3858">
          <w:t xml:space="preserve">in 2016 </w:t>
        </w:r>
      </w:ins>
      <w:ins w:id="34" w:author="Juliano Palacios Abrantes" w:date="2018-09-30T21:07:00Z">
        <w:r>
          <w:t>exports</w:t>
        </w:r>
      </w:ins>
      <w:ins w:id="35" w:author="Juliano Palacios Abrantes" w:date="2018-09-30T21:10:00Z">
        <w:r w:rsidR="002C3858">
          <w:t xml:space="preserve"> of</w:t>
        </w:r>
      </w:ins>
      <w:ins w:id="36" w:author="Juliano Palacios Abrantes" w:date="2018-09-30T21:07:00Z">
        <w:r>
          <w:t xml:space="preserve"> </w:t>
        </w:r>
      </w:ins>
      <w:ins w:id="37" w:author="Juliano Palacios Abrantes" w:date="2018-09-30T21:08:00Z">
        <w:r>
          <w:t>hake ($70</w:t>
        </w:r>
      </w:ins>
      <w:ins w:id="38" w:author="Juliano Palacios Abrantes" w:date="2018-09-30T21:09:00Z">
        <w:r>
          <w:t>.5</w:t>
        </w:r>
      </w:ins>
      <w:ins w:id="39" w:author="Juliano Palacios Abrantes" w:date="2018-09-30T21:08:00Z">
        <w:r>
          <w:t>)</w:t>
        </w:r>
      </w:ins>
      <w:ins w:id="40" w:author="Juliano Palacios Abrantes" w:date="2018-09-30T21:09:00Z">
        <w:r>
          <w:t>, salmon (chinook, $47.5) and,</w:t>
        </w:r>
      </w:ins>
      <w:ins w:id="41" w:author="Juliano Palacios Abrantes" w:date="2018-09-30T21:08:00Z">
        <w:r>
          <w:t xml:space="preserve"> pacific halibut ($43.6)</w:t>
        </w:r>
        <w:r w:rsidR="002C3858">
          <w:t xml:space="preserve"> </w:t>
        </w:r>
      </w:ins>
      <w:ins w:id="42" w:author="Juliano Palacios Abrantes" w:date="2018-09-30T21:10:00Z">
        <w:r w:rsidR="002C3858">
          <w:t xml:space="preserve">accounted for </w:t>
        </w:r>
      </w:ins>
      <w:ins w:id="43" w:author="Juliano Palacios Abrantes" w:date="2018-09-30T21:11:00Z">
        <w:r w:rsidR="002C3858">
          <w:t>CA</w:t>
        </w:r>
      </w:ins>
      <w:ins w:id="44" w:author="Juliano Palacios Abrantes" w:date="2018-09-30T21:10:00Z">
        <w:r w:rsidR="002C3858">
          <w:t>$</w:t>
        </w:r>
      </w:ins>
      <w:ins w:id="45" w:author="Juliano Palacios Abrantes" w:date="2018-09-30T21:11:00Z">
        <w:r w:rsidR="002C3858">
          <w:t xml:space="preserve"> </w:t>
        </w:r>
      </w:ins>
      <w:ins w:id="46" w:author="Juliano Palacios Abrantes" w:date="2018-09-30T21:10:00Z">
        <w:r w:rsidR="002C3858">
          <w:t>161.6 million</w:t>
        </w:r>
      </w:ins>
      <w:ins w:id="47" w:author="Juliano Palacios Abrantes" w:date="2018-09-30T21:12:00Z">
        <w:r w:rsidR="002C3858">
          <w:t>.</w:t>
        </w:r>
      </w:ins>
    </w:p>
    <w:p w14:paraId="1AA43E97" w14:textId="77777777" w:rsidR="00F25610" w:rsidRDefault="00F25610" w:rsidP="00E3148E">
      <w:pPr>
        <w:pStyle w:val="xmsonormal"/>
        <w:spacing w:before="0" w:beforeAutospacing="0" w:after="0" w:afterAutospacing="0"/>
        <w:ind w:left="720"/>
      </w:pPr>
    </w:p>
    <w:p w14:paraId="2A01E340" w14:textId="77777777" w:rsidR="005E2A4D" w:rsidRDefault="005E2A4D" w:rsidP="00E3148E">
      <w:pPr>
        <w:pStyle w:val="xmsonormal"/>
        <w:numPr>
          <w:ilvl w:val="0"/>
          <w:numId w:val="2"/>
        </w:numPr>
        <w:spacing w:before="0" w:beforeAutospacing="0" w:after="0" w:afterAutospacing="0"/>
      </w:pPr>
      <w:r>
        <w:t>Unfortunately, fisheries are impacted by a number of threats including overharvesting, an</w:t>
      </w:r>
      <w:r w:rsidR="00E919E8">
        <w:t>d other pressures on the marine/</w:t>
      </w:r>
      <w:r>
        <w:t>coastal environment such as pollution and</w:t>
      </w:r>
      <w:r w:rsidR="00ED131E">
        <w:t xml:space="preserve"> habitat degradation.</w:t>
      </w:r>
    </w:p>
    <w:p w14:paraId="2577D12A" w14:textId="77777777" w:rsidR="00ED131E" w:rsidRDefault="00ED131E" w:rsidP="00E3148E">
      <w:pPr>
        <w:pStyle w:val="xmsonormal"/>
        <w:numPr>
          <w:ilvl w:val="1"/>
          <w:numId w:val="2"/>
        </w:numPr>
      </w:pPr>
      <w:r>
        <w:t>Of the 170 major stocks assessed in 2016:</w:t>
      </w:r>
    </w:p>
    <w:p w14:paraId="009FF39B" w14:textId="77777777" w:rsidR="00ED131E" w:rsidRDefault="00ED131E" w:rsidP="00E3148E">
      <w:pPr>
        <w:pStyle w:val="xmsonormal"/>
        <w:numPr>
          <w:ilvl w:val="2"/>
          <w:numId w:val="2"/>
        </w:numPr>
      </w:pPr>
      <w:r>
        <w:t>76 stocks (45%) were classified as Healthy</w:t>
      </w:r>
    </w:p>
    <w:p w14:paraId="13512F64" w14:textId="77777777" w:rsidR="00ED131E" w:rsidRDefault="00ED131E" w:rsidP="00E3148E">
      <w:pPr>
        <w:pStyle w:val="xmsonormal"/>
        <w:numPr>
          <w:ilvl w:val="2"/>
          <w:numId w:val="2"/>
        </w:numPr>
      </w:pPr>
      <w:r>
        <w:t>31 stocks (18%) were classified as Cautious</w:t>
      </w:r>
    </w:p>
    <w:p w14:paraId="2C93DE01" w14:textId="77777777" w:rsidR="00ED131E" w:rsidRDefault="00ED131E" w:rsidP="00E3148E">
      <w:pPr>
        <w:pStyle w:val="xmsonormal"/>
        <w:numPr>
          <w:ilvl w:val="2"/>
          <w:numId w:val="2"/>
        </w:numPr>
      </w:pPr>
      <w:r>
        <w:t>21 stocks (12%) were classified as Critical</w:t>
      </w:r>
    </w:p>
    <w:p w14:paraId="3FB8A710" w14:textId="77777777" w:rsidR="00ED131E" w:rsidRDefault="00ED131E" w:rsidP="00E3148E">
      <w:pPr>
        <w:pStyle w:val="xmsonormal"/>
        <w:numPr>
          <w:ilvl w:val="2"/>
          <w:numId w:val="2"/>
        </w:numPr>
        <w:spacing w:before="0" w:beforeAutospacing="0" w:after="0" w:afterAutospacing="0"/>
      </w:pPr>
      <w:r>
        <w:t>42 stocks (25%) could not be classified with current information</w:t>
      </w:r>
    </w:p>
    <w:p w14:paraId="29EDF914" w14:textId="77777777" w:rsidR="00ED131E" w:rsidRDefault="00ED131E" w:rsidP="00E3148E">
      <w:pPr>
        <w:pStyle w:val="xmsonormal"/>
        <w:numPr>
          <w:ilvl w:val="2"/>
          <w:numId w:val="2"/>
        </w:numPr>
        <w:spacing w:before="0" w:beforeAutospacing="0" w:after="0" w:afterAutospacing="0"/>
      </w:pPr>
      <w:proofErr w:type="spellStart"/>
      <w:r w:rsidRPr="00ED131E">
        <w:t>Groundfish</w:t>
      </w:r>
      <w:proofErr w:type="spellEnd"/>
      <w:r w:rsidRPr="00ED131E">
        <w:t xml:space="preserve"> stocks</w:t>
      </w:r>
      <w:r w:rsidR="00E919E8">
        <w:t xml:space="preserve"> (e.g., </w:t>
      </w:r>
      <w:r w:rsidRPr="00ED131E">
        <w:t>cod, halibut and haddock</w:t>
      </w:r>
      <w:r w:rsidR="00E919E8">
        <w:t>)</w:t>
      </w:r>
      <w:r w:rsidRPr="00ED131E">
        <w:t>, have the highest proportion of stocks in the Critical zone</w:t>
      </w:r>
    </w:p>
    <w:p w14:paraId="29793169" w14:textId="77777777" w:rsidR="008E750B" w:rsidRDefault="008E750B" w:rsidP="00CD67D1">
      <w:pPr>
        <w:pStyle w:val="xmsonormal"/>
        <w:numPr>
          <w:ilvl w:val="0"/>
          <w:numId w:val="2"/>
        </w:numPr>
        <w:spacing w:before="0" w:beforeAutospacing="0" w:after="0" w:afterAutospacing="0"/>
      </w:pPr>
      <w:r>
        <w:t>Transboundary f</w:t>
      </w:r>
      <w:r w:rsidRPr="008E750B">
        <w:t>ish</w:t>
      </w:r>
      <w:r>
        <w:rPr>
          <w:rStyle w:val="FootnoteReference"/>
        </w:rPr>
        <w:footnoteReference w:id="1"/>
      </w:r>
      <w:r w:rsidRPr="008E750B">
        <w:t xml:space="preserve"> resources </w:t>
      </w:r>
      <w:r>
        <w:t xml:space="preserve">involve stocks that occur within </w:t>
      </w:r>
      <w:r w:rsidRPr="008E750B">
        <w:t>the</w:t>
      </w:r>
      <w:ins w:id="48" w:author="Juliano Palacios Abrantes" w:date="2018-09-30T20:57:00Z">
        <w:r w:rsidR="00A7578B">
          <w:t xml:space="preserve"> Economic Exclusive Zones</w:t>
        </w:r>
      </w:ins>
      <w:r w:rsidRPr="008E750B">
        <w:t xml:space="preserve"> </w:t>
      </w:r>
      <w:ins w:id="49" w:author="Juliano Palacios Abrantes" w:date="2018-09-30T20:57:00Z">
        <w:r w:rsidR="00A7578B">
          <w:t>(</w:t>
        </w:r>
      </w:ins>
      <w:r w:rsidRPr="008E750B">
        <w:t>EEZ</w:t>
      </w:r>
      <w:r>
        <w:t>s</w:t>
      </w:r>
      <w:ins w:id="50" w:author="Juliano Palacios Abrantes" w:date="2018-09-30T20:57:00Z">
        <w:r w:rsidR="00A7578B">
          <w:t>)</w:t>
        </w:r>
      </w:ins>
      <w:r w:rsidRPr="008E750B">
        <w:t xml:space="preserve"> of </w:t>
      </w:r>
      <w:r w:rsidR="00E919E8">
        <w:t>t</w:t>
      </w:r>
      <w:r>
        <w:t>w</w:t>
      </w:r>
      <w:r w:rsidR="00E919E8">
        <w:t>o</w:t>
      </w:r>
      <w:r>
        <w:t xml:space="preserve"> or more </w:t>
      </w:r>
      <w:r w:rsidRPr="008E750B">
        <w:t>coastal State</w:t>
      </w:r>
      <w:r>
        <w:t>s and which show clear, as a result of seasonal or developmental migration, or no clear pattern of movement (</w:t>
      </w:r>
      <w:r w:rsidRPr="008E750B">
        <w:rPr>
          <w:color w:val="FF0000"/>
        </w:rPr>
        <w:t>Gulland 1980</w:t>
      </w:r>
      <w:r>
        <w:t>)</w:t>
      </w:r>
      <w:r w:rsidR="00E919E8">
        <w:t>. Discussion in this section will focus on international transboundary stocks only – i.e., provincial transboundary stocks and international straddling</w:t>
      </w:r>
      <w:ins w:id="51" w:author="Juliano Palacios Abrantes" w:date="2018-09-30T20:56:00Z">
        <w:r w:rsidR="00A7578B">
          <w:t xml:space="preserve">, </w:t>
        </w:r>
      </w:ins>
      <w:ins w:id="52" w:author="Juliano Palacios Abrantes" w:date="2018-09-30T20:58:00Z">
        <w:r w:rsidR="00A7578B">
          <w:t>those</w:t>
        </w:r>
      </w:ins>
      <w:ins w:id="53" w:author="Juliano Palacios Abrantes" w:date="2018-09-30T20:56:00Z">
        <w:r w:rsidR="00A7578B">
          <w:t xml:space="preserve"> that </w:t>
        </w:r>
      </w:ins>
      <w:ins w:id="54" w:author="Juliano Palacios Abrantes" w:date="2018-09-30T20:58:00Z">
        <w:r w:rsidR="00A7578B">
          <w:t xml:space="preserve">also </w:t>
        </w:r>
      </w:ins>
      <w:ins w:id="55" w:author="Juliano Palacios Abrantes" w:date="2018-09-30T20:56:00Z">
        <w:r w:rsidR="00A7578B">
          <w:t>occur</w:t>
        </w:r>
      </w:ins>
      <w:ins w:id="56" w:author="Juliano Palacios Abrantes" w:date="2018-09-30T20:58:00Z">
        <w:r w:rsidR="00A7578B">
          <w:t xml:space="preserve"> in</w:t>
        </w:r>
      </w:ins>
      <w:ins w:id="57" w:author="Juliano Palacios Abrantes" w:date="2018-09-30T20:56:00Z">
        <w:r w:rsidR="00A7578B">
          <w:t xml:space="preserve"> the high seas</w:t>
        </w:r>
      </w:ins>
      <w:ins w:id="58" w:author="Juliano Palacios Abrantes" w:date="2018-09-30T20:58:00Z">
        <w:r w:rsidR="00A7578B">
          <w:t>,</w:t>
        </w:r>
      </w:ins>
      <w:r w:rsidR="00E919E8">
        <w:t xml:space="preserve"> stocks are not considered.</w:t>
      </w:r>
    </w:p>
    <w:p w14:paraId="29694504" w14:textId="77777777" w:rsidR="00E919E8" w:rsidRDefault="00E919E8" w:rsidP="006E43A1">
      <w:pPr>
        <w:pStyle w:val="xmsonormal"/>
        <w:spacing w:before="0" w:beforeAutospacing="0" w:after="0" w:afterAutospacing="0"/>
      </w:pPr>
    </w:p>
    <w:p w14:paraId="468962F3" w14:textId="77777777" w:rsidR="00E70754" w:rsidRDefault="00E70754" w:rsidP="00E3148E">
      <w:pPr>
        <w:pStyle w:val="xmsonormal"/>
        <w:numPr>
          <w:ilvl w:val="0"/>
          <w:numId w:val="2"/>
        </w:numPr>
        <w:spacing w:before="0" w:beforeAutospacing="0" w:after="0" w:afterAutospacing="0"/>
      </w:pPr>
      <w:r>
        <w:t xml:space="preserve">How is </w:t>
      </w:r>
      <w:r w:rsidRPr="00E919E8">
        <w:rPr>
          <w:b/>
        </w:rPr>
        <w:t>climate change</w:t>
      </w:r>
      <w:r w:rsidR="00E919E8">
        <w:t xml:space="preserve"> affecting marine resources?</w:t>
      </w:r>
    </w:p>
    <w:p w14:paraId="1FA5DC78" w14:textId="77777777" w:rsidR="00507BC5" w:rsidRDefault="00507BC5" w:rsidP="00507BC5">
      <w:pPr>
        <w:pStyle w:val="xmsonormal"/>
        <w:numPr>
          <w:ilvl w:val="1"/>
          <w:numId w:val="2"/>
        </w:numPr>
        <w:spacing w:line="207" w:lineRule="atLeast"/>
      </w:pPr>
      <w:r>
        <w:t>The primary consequences of increased atmospheric CO</w:t>
      </w:r>
      <w:r w:rsidRPr="00995817">
        <w:rPr>
          <w:vertAlign w:val="subscript"/>
        </w:rPr>
        <w:t>2</w:t>
      </w:r>
      <w:r>
        <w:rPr>
          <w:vertAlign w:val="subscript"/>
        </w:rPr>
        <w:t xml:space="preserve"> </w:t>
      </w:r>
      <w:r w:rsidRPr="00995817">
        <w:t>that are of</w:t>
      </w:r>
      <w:r>
        <w:t xml:space="preserve"> concern for marine resources are increased ocean temperatures (</w:t>
      </w:r>
      <w:proofErr w:type="spellStart"/>
      <w:r>
        <w:t>Bindoff</w:t>
      </w:r>
      <w:proofErr w:type="spellEnd"/>
      <w:r>
        <w:t xml:space="preserve"> et al. 2007) and higher acidity (</w:t>
      </w:r>
      <w:proofErr w:type="spellStart"/>
      <w:r>
        <w:t>Doney</w:t>
      </w:r>
      <w:proofErr w:type="spellEnd"/>
      <w:r>
        <w:t xml:space="preserve"> et al. 2009). </w:t>
      </w:r>
    </w:p>
    <w:p w14:paraId="3907B96B" w14:textId="77777777" w:rsidR="00E70754" w:rsidRDefault="00E70754" w:rsidP="00E3148E">
      <w:pPr>
        <w:pStyle w:val="xmsonormal"/>
        <w:numPr>
          <w:ilvl w:val="1"/>
          <w:numId w:val="2"/>
        </w:numPr>
        <w:spacing w:before="0" w:beforeAutospacing="0" w:after="0" w:afterAutospacing="0"/>
      </w:pPr>
      <w:r>
        <w:t>Climate change increases uncertainty about fish stock productivity, migratory patterns, trophic interactions and adds vulnerability of fish stocks to the pressure of exploitation</w:t>
      </w:r>
      <w:r w:rsidR="00E919E8">
        <w:t>.</w:t>
      </w:r>
    </w:p>
    <w:p w14:paraId="7860FED5" w14:textId="77777777" w:rsidR="00FB3F37" w:rsidRDefault="00E919E8" w:rsidP="00E919E8">
      <w:pPr>
        <w:pStyle w:val="xmsonormal"/>
        <w:numPr>
          <w:ilvl w:val="1"/>
          <w:numId w:val="2"/>
        </w:numPr>
        <w:spacing w:before="0" w:beforeAutospacing="0" w:after="0" w:afterAutospacing="0"/>
      </w:pPr>
      <w:r>
        <w:t xml:space="preserve">Of interest here: </w:t>
      </w:r>
      <w:r w:rsidR="00FB3F37">
        <w:t xml:space="preserve">Warming oceans are resulting in the shift of fish </w:t>
      </w:r>
      <w:r>
        <w:t xml:space="preserve">poleward or into </w:t>
      </w:r>
      <w:r w:rsidR="00FB3F37">
        <w:t>deeper water to stay within the</w:t>
      </w:r>
      <w:r>
        <w:t xml:space="preserve">ir preferred temperature range. </w:t>
      </w:r>
      <w:r w:rsidR="00FB3F37">
        <w:t xml:space="preserve">Globally, fish and other animals have already shifted at a rate averaging 70km per decade </w:t>
      </w:r>
      <w:r w:rsidR="00977167">
        <w:t>(</w:t>
      </w:r>
      <w:proofErr w:type="spellStart"/>
      <w:r w:rsidR="00977167" w:rsidRPr="00977167">
        <w:t>Poloczanska</w:t>
      </w:r>
      <w:proofErr w:type="spellEnd"/>
      <w:r w:rsidR="00977167" w:rsidRPr="00977167">
        <w:t xml:space="preserve"> </w:t>
      </w:r>
      <w:r w:rsidR="00977167">
        <w:t xml:space="preserve">et al. 2013) </w:t>
      </w:r>
      <w:r w:rsidR="00FB3F37">
        <w:t>and these shifts are projected to continue or accelerate</w:t>
      </w:r>
      <w:r w:rsidR="00977167">
        <w:t xml:space="preserve"> (Cheung et al. 2016)</w:t>
      </w:r>
      <w:r w:rsidR="00FB3F37">
        <w:t>.</w:t>
      </w:r>
    </w:p>
    <w:p w14:paraId="3C1D1DBA" w14:textId="77777777" w:rsidR="00C866BC" w:rsidRDefault="00C866BC" w:rsidP="00E919E8">
      <w:pPr>
        <w:pStyle w:val="xmsonormal"/>
        <w:numPr>
          <w:ilvl w:val="1"/>
          <w:numId w:val="2"/>
        </w:numPr>
        <w:spacing w:before="0" w:beforeAutospacing="0" w:after="0" w:afterAutospacing="0"/>
      </w:pPr>
      <w:r>
        <w:t>Depending on current stock distribution and range, climate may result in different shifts across boundaries, with potentially different implications for governance mechanisms (</w:t>
      </w:r>
      <w:r w:rsidRPr="001C518D">
        <w:rPr>
          <w:i/>
        </w:rPr>
        <w:t>see Link et al. 2010 – possibly include summary as textbox</w:t>
      </w:r>
      <w:r>
        <w:t>)</w:t>
      </w:r>
    </w:p>
    <w:p w14:paraId="440A3539" w14:textId="77777777" w:rsidR="002C3858" w:rsidRDefault="00E70754" w:rsidP="002C3858">
      <w:pPr>
        <w:pStyle w:val="xmsonormal"/>
        <w:numPr>
          <w:ilvl w:val="1"/>
          <w:numId w:val="2"/>
        </w:numPr>
        <w:spacing w:before="0" w:beforeAutospacing="0" w:after="0" w:afterAutospacing="0"/>
      </w:pPr>
      <w:r>
        <w:t>S</w:t>
      </w:r>
      <w:r w:rsidR="00C35556">
        <w:t>pecific examples from Canada:</w:t>
      </w:r>
    </w:p>
    <w:p w14:paraId="56A89E94" w14:textId="77777777" w:rsidR="00892BBE" w:rsidRDefault="00C35556" w:rsidP="00C35556">
      <w:pPr>
        <w:pStyle w:val="xmsonormal"/>
        <w:numPr>
          <w:ilvl w:val="2"/>
          <w:numId w:val="2"/>
        </w:numPr>
      </w:pPr>
      <w:r>
        <w:t xml:space="preserve">Poleward range shifts for the 98 exploited marine fishes and invertebrates of commercial and cultural importance to First Nations in coastal British Columbia were projected to occur at a median rate of 10.3 to 18.0 km </w:t>
      </w:r>
      <w:r>
        <w:lastRenderedPageBreak/>
        <w:t>decade</w:t>
      </w:r>
      <w:r w:rsidRPr="00C35556">
        <w:rPr>
          <w:vertAlign w:val="superscript"/>
        </w:rPr>
        <w:t>-1</w:t>
      </w:r>
      <w:r>
        <w:t xml:space="preserve"> by 2050 relative to 2000 (</w:t>
      </w:r>
      <w:proofErr w:type="spellStart"/>
      <w:r>
        <w:t>Weatherdon</w:t>
      </w:r>
      <w:proofErr w:type="spellEnd"/>
      <w:r>
        <w:t xml:space="preserve"> et al. 2016) resulting in a cumulative decline in catch potential </w:t>
      </w:r>
      <w:proofErr w:type="spellStart"/>
      <w:r>
        <w:t>coastwide</w:t>
      </w:r>
      <w:proofErr w:type="spellEnd"/>
      <w:r>
        <w:t>.</w:t>
      </w:r>
    </w:p>
    <w:p w14:paraId="1DD86990" w14:textId="77777777" w:rsidR="00892BBE" w:rsidRDefault="001677CF" w:rsidP="00892BBE">
      <w:pPr>
        <w:pStyle w:val="xmsonormal"/>
        <w:numPr>
          <w:ilvl w:val="2"/>
          <w:numId w:val="2"/>
        </w:numPr>
        <w:spacing w:before="0" w:beforeAutospacing="0" w:after="0" w:afterAutospacing="0"/>
      </w:pPr>
      <w:commentRangeStart w:id="59"/>
      <w:r w:rsidRPr="001677CF">
        <w:rPr>
          <w:highlight w:val="yellow"/>
        </w:rPr>
        <w:t>Cheung et al</w:t>
      </w:r>
      <w:r>
        <w:t>.</w:t>
      </w:r>
      <w:commentRangeEnd w:id="59"/>
      <w:r w:rsidR="002C3858">
        <w:rPr>
          <w:rStyle w:val="CommentReference"/>
        </w:rPr>
        <w:commentReference w:id="59"/>
      </w:r>
      <w:r>
        <w:t xml:space="preserve"> </w:t>
      </w:r>
      <w:ins w:id="60" w:author="Juliano Palacios Abrantes" w:date="2018-09-30T21:18:00Z">
        <w:r w:rsidR="002C3858">
          <w:rPr>
            <w:rFonts w:ascii="AppleSystemUIFont" w:hAnsi="AppleSystemUIFont" w:cs="AppleSystemUIFont"/>
            <w:color w:val="353535"/>
          </w:rPr>
          <w:t>Model projections suggest that the distribution of 28</w:t>
        </w:r>
        <w:r w:rsidR="002C3858">
          <w:rPr>
            <w:rFonts w:ascii="AppleSystemUIFont" w:hAnsi="AppleSystemUIFont" w:cs="AppleSystemUIFont"/>
            <w:color w:val="353535"/>
          </w:rPr>
          <w:t xml:space="preserve"> North Pacific pelagic</w:t>
        </w:r>
        <w:r w:rsidR="002C3858">
          <w:rPr>
            <w:rFonts w:ascii="AppleSystemUIFont" w:hAnsi="AppleSystemUIFont" w:cs="AppleSystemUIFont"/>
            <w:color w:val="353535"/>
          </w:rPr>
          <w:t xml:space="preserve"> fish species are expected to shift poleward at an average rate of 30.1 ± 2.34 (S.E.) km decade</w:t>
        </w:r>
        <w:r w:rsidR="002C3858">
          <w:rPr>
            <w:rFonts w:ascii="Apple Symbols" w:hAnsi="Apple Symbols" w:cs="Apple Symbols"/>
            <w:color w:val="353535"/>
          </w:rPr>
          <w:t>􏰁</w:t>
        </w:r>
        <w:r w:rsidR="002C3858">
          <w:rPr>
            <w:rFonts w:ascii="AppleSystemUIFont" w:hAnsi="AppleSystemUIFont" w:cs="AppleSystemUIFont"/>
            <w:color w:val="353535"/>
          </w:rPr>
          <w:t xml:space="preserve"> by </w:t>
        </w:r>
        <w:r w:rsidR="002C3858">
          <w:rPr>
            <w:rFonts w:ascii="AppleSystemUIFont" w:hAnsi="AppleSystemUIFont" w:cs="AppleSystemUIFont"/>
            <w:color w:val="353535"/>
          </w:rPr>
          <w:t>2055</w:t>
        </w:r>
        <w:r w:rsidR="002C3858">
          <w:rPr>
            <w:rFonts w:ascii="AppleSystemUIFont" w:hAnsi="AppleSystemUIFont" w:cs="AppleSystemUIFont"/>
            <w:color w:val="353535"/>
          </w:rPr>
          <w:t xml:space="preserve">. This result </w:t>
        </w:r>
      </w:ins>
      <w:ins w:id="61" w:author="Juliano Palacios Abrantes" w:date="2018-09-30T21:19:00Z">
        <w:r w:rsidR="002C3858">
          <w:rPr>
            <w:rFonts w:ascii="AppleSystemUIFont" w:hAnsi="AppleSystemUIFont" w:cs="AppleSystemUIFont"/>
            <w:color w:val="353535"/>
          </w:rPr>
          <w:t>suggests</w:t>
        </w:r>
      </w:ins>
      <w:ins w:id="62" w:author="Juliano Palacios Abrantes" w:date="2018-09-30T21:18:00Z">
        <w:r w:rsidR="002C3858">
          <w:rPr>
            <w:rFonts w:ascii="AppleSystemUIFont" w:hAnsi="AppleSystemUIFont" w:cs="AppleSystemUIFont"/>
            <w:color w:val="353535"/>
          </w:rPr>
          <w:t xml:space="preserve"> a high rate of range expansion into the Gulf of Alaska and the Bering Sea while a contraction is expected at the Aleutian Islands, and in the California Current Large Marine Ecosystem.</w:t>
        </w:r>
      </w:ins>
    </w:p>
    <w:p w14:paraId="12566BF8" w14:textId="77777777" w:rsidR="006E43A1" w:rsidRDefault="006E43A1" w:rsidP="006E43A1">
      <w:pPr>
        <w:pStyle w:val="xmsonormal"/>
        <w:spacing w:before="0" w:beforeAutospacing="0" w:after="0" w:afterAutospacing="0"/>
        <w:ind w:left="2160"/>
      </w:pPr>
    </w:p>
    <w:p w14:paraId="1878B47B" w14:textId="77777777" w:rsidR="006E43A1" w:rsidRDefault="006E43A1" w:rsidP="006E43A1">
      <w:pPr>
        <w:pStyle w:val="ListParagraph"/>
        <w:numPr>
          <w:ilvl w:val="0"/>
          <w:numId w:val="2"/>
        </w:numPr>
      </w:pPr>
      <w:r w:rsidRPr="006E43A1">
        <w:rPr>
          <w:b/>
        </w:rPr>
        <w:t>External forces</w:t>
      </w:r>
      <w:r>
        <w:t xml:space="preserve">: Pollution, extensive development, overfishing all contribute to the general </w:t>
      </w:r>
      <w:r w:rsidRPr="00E379B9">
        <w:t xml:space="preserve">state of Canada’s ocean ecosystems and fisheries </w:t>
      </w:r>
      <w:r>
        <w:t>being</w:t>
      </w:r>
      <w:r w:rsidRPr="00E379B9">
        <w:t xml:space="preserve"> of concern (Hutchings et al. 2012</w:t>
      </w:r>
      <w:proofErr w:type="gramStart"/>
      <w:r w:rsidRPr="00E379B9">
        <w:t>a</w:t>
      </w:r>
      <w:r>
        <w:t>,b</w:t>
      </w:r>
      <w:proofErr w:type="gramEnd"/>
      <w:r w:rsidRPr="00E379B9">
        <w:t>; Baum and Fuller 2016).</w:t>
      </w:r>
    </w:p>
    <w:p w14:paraId="69B08CAD" w14:textId="77777777" w:rsidR="006E43A1" w:rsidRPr="00E379B9" w:rsidRDefault="006E43A1" w:rsidP="001D222F">
      <w:pPr>
        <w:pStyle w:val="ListParagraph"/>
        <w:numPr>
          <w:ilvl w:val="1"/>
          <w:numId w:val="2"/>
        </w:numPr>
      </w:pPr>
      <w:r w:rsidRPr="005F3000">
        <w:t>Projected socioeconomic trends also form important components of future marine ecosystem and fisheries conditions, since Canada’s level of demand, and hence exploitation level, for fish in the future is likely influenced by the projected trajectory of population growth, economic development and income levels, as well as Canadian trade policies (Sinclair 2013).</w:t>
      </w:r>
    </w:p>
    <w:p w14:paraId="3511B951" w14:textId="77777777" w:rsidR="006E43A1" w:rsidRDefault="006E43A1" w:rsidP="001D222F">
      <w:pPr>
        <w:pStyle w:val="ListParagraph"/>
        <w:numPr>
          <w:ilvl w:val="1"/>
          <w:numId w:val="2"/>
        </w:numPr>
      </w:pPr>
      <w:r>
        <w:t>While these external forces are of considerable concern, with impacts likely to be exacerbated by climate change they are unlikely to threaten the stability/effectiveness of existing international treaties the way shifting marine resources are. As such, given the scope and remit of this section, they are not considered further here.</w:t>
      </w:r>
    </w:p>
    <w:p w14:paraId="03FF248F" w14:textId="77777777" w:rsidR="006E43A1" w:rsidRDefault="006E43A1" w:rsidP="006E43A1">
      <w:pPr>
        <w:pStyle w:val="xmsonormal"/>
        <w:spacing w:before="0" w:beforeAutospacing="0" w:after="0" w:afterAutospacing="0"/>
      </w:pPr>
    </w:p>
    <w:p w14:paraId="6E2A240A" w14:textId="77777777" w:rsidR="006160B9" w:rsidRDefault="006160B9" w:rsidP="006160B9">
      <w:pPr>
        <w:pStyle w:val="xmsonormal"/>
        <w:numPr>
          <w:ilvl w:val="0"/>
          <w:numId w:val="2"/>
        </w:numPr>
        <w:spacing w:before="0" w:beforeAutospacing="0" w:after="0" w:afterAutospacing="0"/>
      </w:pPr>
      <w:r w:rsidRPr="006E43A1">
        <w:t>While the focus of many of climate change’s impacts have been ecological in nature,</w:t>
      </w:r>
      <w:r>
        <w:t xml:space="preserve"> marine ecosystems do not exist in isolation. Changes are very much </w:t>
      </w:r>
      <w:r w:rsidRPr="005254AE">
        <w:t xml:space="preserve">social-ecological </w:t>
      </w:r>
      <w:r>
        <w:t xml:space="preserve">– i.e., </w:t>
      </w:r>
      <w:r w:rsidRPr="005254AE">
        <w:t>social and ecological systems</w:t>
      </w:r>
      <w:r>
        <w:t xml:space="preserve"> are interconnected</w:t>
      </w:r>
      <w:r w:rsidRPr="005254AE">
        <w:t xml:space="preserve">, and these two systems </w:t>
      </w:r>
      <w:r>
        <w:t xml:space="preserve">typically </w:t>
      </w:r>
      <w:r w:rsidRPr="005254AE">
        <w:t>co-evolve across spatial and temporal scales (</w:t>
      </w:r>
      <w:proofErr w:type="spellStart"/>
      <w:r w:rsidRPr="005254AE">
        <w:t>Berkes</w:t>
      </w:r>
      <w:proofErr w:type="spellEnd"/>
      <w:r w:rsidRPr="005254AE">
        <w:t xml:space="preserve"> et al. 1998).</w:t>
      </w:r>
    </w:p>
    <w:p w14:paraId="61B58645" w14:textId="77777777" w:rsidR="006160B9" w:rsidRPr="00822338" w:rsidRDefault="006160B9" w:rsidP="006160B9">
      <w:pPr>
        <w:pStyle w:val="xmsonormal"/>
        <w:numPr>
          <w:ilvl w:val="0"/>
          <w:numId w:val="2"/>
        </w:numPr>
        <w:spacing w:before="0" w:beforeAutospacing="0" w:after="0" w:afterAutospacing="0"/>
      </w:pPr>
      <w:r>
        <w:t>Fisheries governance addresses the complex decisions to be made in that space to promote</w:t>
      </w:r>
      <w:r w:rsidRPr="006E43A1">
        <w:t xml:space="preserve"> benefit-driven,</w:t>
      </w:r>
      <w:r w:rsidRPr="00F25610">
        <w:t xml:space="preserve"> cooperative, </w:t>
      </w:r>
      <w:r>
        <w:t xml:space="preserve">and ecosystem-based approaches to marine resource utilization. </w:t>
      </w:r>
    </w:p>
    <w:p w14:paraId="0BED01FA" w14:textId="77777777" w:rsidR="00F25610" w:rsidRDefault="006160B9" w:rsidP="00E3148E">
      <w:pPr>
        <w:pStyle w:val="ListParagraph"/>
        <w:numPr>
          <w:ilvl w:val="0"/>
          <w:numId w:val="2"/>
        </w:numPr>
      </w:pPr>
      <w:r w:rsidRPr="006160B9">
        <w:rPr>
          <w:b/>
        </w:rPr>
        <w:t>Governance of</w:t>
      </w:r>
      <w:r w:rsidR="001677CF" w:rsidRPr="006160B9">
        <w:rPr>
          <w:b/>
        </w:rPr>
        <w:t xml:space="preserve"> transboundary</w:t>
      </w:r>
      <w:r w:rsidR="001677CF" w:rsidRPr="006E43A1">
        <w:rPr>
          <w:b/>
        </w:rPr>
        <w:t xml:space="preserve"> </w:t>
      </w:r>
      <w:r>
        <w:rPr>
          <w:b/>
        </w:rPr>
        <w:t xml:space="preserve">marine </w:t>
      </w:r>
      <w:r w:rsidR="001677CF" w:rsidRPr="006E43A1">
        <w:rPr>
          <w:b/>
        </w:rPr>
        <w:t>resources</w:t>
      </w:r>
      <w:r w:rsidR="001677CF" w:rsidRPr="001677CF">
        <w:t xml:space="preserve"> in Canada is regulated by means of </w:t>
      </w:r>
      <w:r w:rsidR="001677CF" w:rsidRPr="006E43A1">
        <w:t>a</w:t>
      </w:r>
      <w:r w:rsidR="00F4017F" w:rsidRPr="006E43A1">
        <w:t>greements</w:t>
      </w:r>
      <w:r w:rsidR="00F25610" w:rsidRPr="006E43A1">
        <w:t xml:space="preserve"> or multilateral environmental agreements</w:t>
      </w:r>
      <w:r w:rsidR="00F25610">
        <w:t xml:space="preserve">. </w:t>
      </w:r>
      <w:r w:rsidR="00F25610" w:rsidRPr="00F25610">
        <w:t>These regulatory policies provide a</w:t>
      </w:r>
      <w:r w:rsidR="00F25610">
        <w:t>n</w:t>
      </w:r>
      <w:r w:rsidR="00F25610" w:rsidRPr="00F25610">
        <w:t xml:space="preserve"> operational framework for addressing cooperation, compliance, and the appropriate use of international transboundary resources.</w:t>
      </w:r>
      <w:r w:rsidR="008973B3">
        <w:t xml:space="preserve"> </w:t>
      </w:r>
      <w:r>
        <w:t>To this end they integrate economic, social, legal, political and ecological considerations.</w:t>
      </w:r>
    </w:p>
    <w:p w14:paraId="1E717F6E" w14:textId="77777777" w:rsidR="00F30A65" w:rsidRDefault="00F30A65" w:rsidP="00BC5440">
      <w:pPr>
        <w:pStyle w:val="ListParagraph"/>
        <w:numPr>
          <w:ilvl w:val="0"/>
          <w:numId w:val="2"/>
        </w:numPr>
      </w:pPr>
      <w:r>
        <w:t xml:space="preserve">Globally, the United Nations Convention on the Law of the Sea (UNCLOS) and the United Nations Fish Stocks Agreement (UNFSA) </w:t>
      </w:r>
      <w:del w:id="63" w:author="Juliano Palacios Abrantes" w:date="2018-09-30T21:21:00Z">
        <w:r w:rsidDel="00E140A4">
          <w:delText xml:space="preserve">oblige </w:delText>
        </w:r>
      </w:del>
      <w:ins w:id="64" w:author="Juliano Palacios Abrantes" w:date="2018-09-30T21:21:00Z">
        <w:r w:rsidR="00E140A4">
          <w:t>dictate</w:t>
        </w:r>
        <w:r w:rsidR="00E140A4">
          <w:t xml:space="preserve"> </w:t>
        </w:r>
      </w:ins>
      <w:commentRangeStart w:id="65"/>
      <w:r>
        <w:t>states</w:t>
      </w:r>
      <w:commentRangeEnd w:id="65"/>
      <w:r w:rsidR="00E140A4">
        <w:rPr>
          <w:rStyle w:val="CommentReference"/>
        </w:rPr>
        <w:commentReference w:id="65"/>
      </w:r>
      <w:r>
        <w:t xml:space="preserve"> to cooperate to manage shared stocks sustainably and to apply a precautionary approach to fisheries. </w:t>
      </w:r>
    </w:p>
    <w:p w14:paraId="03326DDD" w14:textId="77777777" w:rsidR="00BC5440" w:rsidRDefault="00F30A65" w:rsidP="00BC5440">
      <w:pPr>
        <w:pStyle w:val="ListParagraph"/>
        <w:numPr>
          <w:ilvl w:val="0"/>
          <w:numId w:val="2"/>
        </w:numPr>
      </w:pPr>
      <w:r>
        <w:t xml:space="preserve">Canada-specific governance institutions that deal with transboundary stocks currently </w:t>
      </w:r>
      <w:r w:rsidR="00BC5440">
        <w:t>are (</w:t>
      </w:r>
      <w:r w:rsidR="00507BC5" w:rsidRPr="001C518D">
        <w:rPr>
          <w:i/>
        </w:rPr>
        <w:t xml:space="preserve">to be </w:t>
      </w:r>
      <w:r w:rsidR="00BC5440" w:rsidRPr="001C518D">
        <w:rPr>
          <w:i/>
        </w:rPr>
        <w:t>summarize</w:t>
      </w:r>
      <w:r w:rsidR="00507BC5" w:rsidRPr="001C518D">
        <w:rPr>
          <w:i/>
        </w:rPr>
        <w:t>d</w:t>
      </w:r>
      <w:r w:rsidR="00BC5440" w:rsidRPr="001C518D">
        <w:rPr>
          <w:i/>
        </w:rPr>
        <w:t xml:space="preserve"> as a table</w:t>
      </w:r>
      <w:r w:rsidR="001C518D">
        <w:rPr>
          <w:i/>
        </w:rPr>
        <w:t xml:space="preserve"> that would include ‘name of the agreement’ | ‘geographic coverage’ | ‘objective’ | ‘No. of species considered’ | ‘No. of countries involved’</w:t>
      </w:r>
      <w:r w:rsidR="00BC5440">
        <w:t>):</w:t>
      </w:r>
    </w:p>
    <w:p w14:paraId="40AD7507" w14:textId="77777777" w:rsidR="00BC5440" w:rsidRDefault="00BC5440" w:rsidP="00BC5440">
      <w:pPr>
        <w:pStyle w:val="xmsonormal"/>
        <w:numPr>
          <w:ilvl w:val="1"/>
          <w:numId w:val="2"/>
        </w:numPr>
        <w:spacing w:before="0" w:beforeAutospacing="0" w:after="0" w:afterAutospacing="0"/>
      </w:pPr>
      <w:r>
        <w:t>Northwest Atlantic Fisheries Organization (NAFO)</w:t>
      </w:r>
    </w:p>
    <w:p w14:paraId="596F5ACC" w14:textId="77777777" w:rsidR="00BC5440" w:rsidRDefault="00BC5440" w:rsidP="00BC5440">
      <w:pPr>
        <w:pStyle w:val="xmsonormal"/>
        <w:numPr>
          <w:ilvl w:val="1"/>
          <w:numId w:val="2"/>
        </w:numPr>
        <w:spacing w:before="0" w:beforeAutospacing="0" w:after="0" w:afterAutospacing="0"/>
      </w:pPr>
      <w:r>
        <w:t>Inter-American Tropical Tuna Commission (IATTC)</w:t>
      </w:r>
    </w:p>
    <w:p w14:paraId="1FFB1901" w14:textId="77777777" w:rsidR="00BC5440" w:rsidRDefault="00BC5440" w:rsidP="00BC5440">
      <w:pPr>
        <w:pStyle w:val="xmsonormal"/>
        <w:numPr>
          <w:ilvl w:val="1"/>
          <w:numId w:val="2"/>
        </w:numPr>
        <w:spacing w:before="0" w:beforeAutospacing="0" w:after="0" w:afterAutospacing="0"/>
      </w:pPr>
      <w:r>
        <w:t>International Commission for the Conservation of Atlantic Tunas (ICCAT)</w:t>
      </w:r>
    </w:p>
    <w:p w14:paraId="7EFB0D7B" w14:textId="77777777" w:rsidR="00BC5440" w:rsidRDefault="00BC5440" w:rsidP="00BC5440">
      <w:pPr>
        <w:pStyle w:val="xmsonormal"/>
        <w:numPr>
          <w:ilvl w:val="1"/>
          <w:numId w:val="2"/>
        </w:numPr>
        <w:spacing w:before="0" w:beforeAutospacing="0" w:after="0" w:afterAutospacing="0"/>
        <w:rPr>
          <w:ins w:id="66" w:author="Juliano Palacios Abrantes" w:date="2018-09-30T21:22:00Z"/>
        </w:rPr>
      </w:pPr>
      <w:r>
        <w:t>North Atlantic Salmon Conservation Organization (NASCO)</w:t>
      </w:r>
    </w:p>
    <w:p w14:paraId="00412AE3" w14:textId="77777777" w:rsidR="00E140A4" w:rsidRDefault="00E140A4" w:rsidP="00BC5440">
      <w:pPr>
        <w:pStyle w:val="xmsonormal"/>
        <w:numPr>
          <w:ilvl w:val="1"/>
          <w:numId w:val="2"/>
        </w:numPr>
        <w:spacing w:before="0" w:beforeAutospacing="0" w:after="0" w:afterAutospacing="0"/>
        <w:rPr>
          <w:ins w:id="67" w:author="Juliano Palacios Abrantes" w:date="2018-09-30T21:22:00Z"/>
        </w:rPr>
      </w:pPr>
      <w:ins w:id="68" w:author="Juliano Palacios Abrantes" w:date="2018-09-30T21:22:00Z">
        <w:r>
          <w:t>International Pacific Halibut Commission</w:t>
        </w:r>
      </w:ins>
    </w:p>
    <w:p w14:paraId="5F16FC09" w14:textId="77777777" w:rsidR="00E140A4" w:rsidRDefault="00E140A4" w:rsidP="00BC5440">
      <w:pPr>
        <w:pStyle w:val="xmsonormal"/>
        <w:numPr>
          <w:ilvl w:val="1"/>
          <w:numId w:val="2"/>
        </w:numPr>
        <w:spacing w:before="0" w:beforeAutospacing="0" w:after="0" w:afterAutospacing="0"/>
        <w:rPr>
          <w:ins w:id="69" w:author="Juliano Palacios Abrantes" w:date="2018-09-30T21:22:00Z"/>
        </w:rPr>
      </w:pPr>
      <w:ins w:id="70" w:author="Juliano Palacios Abrantes" w:date="2018-09-30T21:22:00Z">
        <w:r>
          <w:lastRenderedPageBreak/>
          <w:t>Pacific Salmon Commission</w:t>
        </w:r>
      </w:ins>
    </w:p>
    <w:p w14:paraId="0FCFE09B" w14:textId="77777777" w:rsidR="00E140A4" w:rsidRDefault="00E140A4" w:rsidP="00BC5440">
      <w:pPr>
        <w:pStyle w:val="xmsonormal"/>
        <w:numPr>
          <w:ilvl w:val="1"/>
          <w:numId w:val="2"/>
        </w:numPr>
        <w:spacing w:before="0" w:beforeAutospacing="0" w:after="0" w:afterAutospacing="0"/>
      </w:pPr>
      <w:ins w:id="71" w:author="Juliano Palacios Abrantes" w:date="2018-09-30T21:22:00Z">
        <w:r>
          <w:t>Whitening Treaty</w:t>
        </w:r>
      </w:ins>
    </w:p>
    <w:p w14:paraId="34E85B6C" w14:textId="77777777" w:rsidR="00BC5440" w:rsidRDefault="00BC5440" w:rsidP="00BC5440">
      <w:pPr>
        <w:pStyle w:val="xmsonormal"/>
        <w:spacing w:before="0" w:beforeAutospacing="0" w:after="0" w:afterAutospacing="0"/>
        <w:ind w:left="720"/>
      </w:pPr>
      <w:r>
        <w:t xml:space="preserve">Parties to the organization are: </w:t>
      </w:r>
      <w:r w:rsidRPr="00B45967">
        <w:t>Canada, Denmark (for the Faroe Islands and Greenland), the European Union, Norway, the Russian Federation and the United States.</w:t>
      </w:r>
    </w:p>
    <w:p w14:paraId="51081227" w14:textId="77777777" w:rsidR="00BC5440" w:rsidRPr="00B45967" w:rsidRDefault="00BC5440" w:rsidP="00BC5440">
      <w:pPr>
        <w:pStyle w:val="xmsonormal"/>
        <w:spacing w:before="0" w:beforeAutospacing="0" w:after="0" w:afterAutospacing="0"/>
        <w:ind w:left="720"/>
      </w:pPr>
      <w:r w:rsidRPr="00B45967">
        <w:t>There are currently no commercial fisheries for wild Atlantic salmon in Canada, but limited recreational and Food, Social and Ceremonial Aboriginal fisheries in certain areas closely monitored to ensure conservation of the resource.</w:t>
      </w:r>
    </w:p>
    <w:p w14:paraId="3DAD4CCB" w14:textId="77777777" w:rsidR="00BC5440" w:rsidRDefault="00BC5440" w:rsidP="00BC5440">
      <w:pPr>
        <w:pStyle w:val="xmsonormal"/>
        <w:numPr>
          <w:ilvl w:val="1"/>
          <w:numId w:val="2"/>
        </w:numPr>
        <w:spacing w:before="0" w:beforeAutospacing="0" w:after="0" w:afterAutospacing="0"/>
      </w:pPr>
      <w:r>
        <w:t>North Pacific Anadromous Fish Commission (NPAFC)</w:t>
      </w:r>
    </w:p>
    <w:p w14:paraId="3C67CD6E" w14:textId="77777777" w:rsidR="00BC5440" w:rsidRDefault="00BC5440" w:rsidP="00BC5440">
      <w:pPr>
        <w:pStyle w:val="xmsonormal"/>
        <w:spacing w:before="0" w:beforeAutospacing="0" w:after="0" w:afterAutospacing="0"/>
        <w:ind w:left="720"/>
      </w:pPr>
      <w:r w:rsidRPr="00F4017F">
        <w:t xml:space="preserve">The anadromous fish stocks covered under the Convention are: chum salmon, </w:t>
      </w:r>
      <w:proofErr w:type="spellStart"/>
      <w:r w:rsidRPr="00F4017F">
        <w:t>coho</w:t>
      </w:r>
      <w:proofErr w:type="spellEnd"/>
      <w:r w:rsidRPr="00F4017F">
        <w:t xml:space="preserve"> salmon, pink salmon, sockeye salmon, chinook salmon, cherry salmon and steelhead trout.</w:t>
      </w:r>
      <w:r>
        <w:t xml:space="preserve"> Five</w:t>
      </w:r>
      <w:r w:rsidRPr="00B45967">
        <w:t xml:space="preserve"> Contracting Parties: Canada, Japan, the Russian Federation, the Republic of Korea and the United States.</w:t>
      </w:r>
    </w:p>
    <w:p w14:paraId="7540CBF3" w14:textId="77777777" w:rsidR="00BC5440" w:rsidRDefault="00BC5440" w:rsidP="00BC5440">
      <w:pPr>
        <w:pStyle w:val="xmsonormal"/>
        <w:spacing w:before="0" w:beforeAutospacing="0" w:after="0" w:afterAutospacing="0"/>
        <w:ind w:left="720"/>
      </w:pPr>
      <w:r>
        <w:t>T</w:t>
      </w:r>
      <w:r w:rsidRPr="00B45967">
        <w:t>he Commission does not have the mandate to set or manage stock-specific catch allocations.</w:t>
      </w:r>
    </w:p>
    <w:p w14:paraId="51DD250F" w14:textId="77777777" w:rsidR="00BC5440" w:rsidRDefault="00BC5440" w:rsidP="00BC5440">
      <w:pPr>
        <w:pStyle w:val="xmsonormal"/>
        <w:spacing w:before="0" w:beforeAutospacing="0" w:after="0" w:afterAutospacing="0"/>
        <w:ind w:left="720"/>
      </w:pPr>
      <w:r>
        <w:t>Currently, no direct targeting of stocks since Convention came into force in 1993.</w:t>
      </w:r>
    </w:p>
    <w:p w14:paraId="2BE38CFD" w14:textId="77777777" w:rsidR="006E43A1" w:rsidRDefault="00BC5440" w:rsidP="006E43A1">
      <w:pPr>
        <w:pStyle w:val="xmsonormal"/>
        <w:numPr>
          <w:ilvl w:val="1"/>
          <w:numId w:val="2"/>
        </w:numPr>
        <w:spacing w:before="0" w:beforeAutospacing="0" w:after="0" w:afterAutospacing="0"/>
      </w:pPr>
      <w:r>
        <w:t>Western and Central Pacific Fisheries Commission (WCPFC)</w:t>
      </w:r>
    </w:p>
    <w:p w14:paraId="53A485E6" w14:textId="77777777" w:rsidR="006E43A1" w:rsidRDefault="006E43A1" w:rsidP="006E43A1">
      <w:pPr>
        <w:pStyle w:val="xmsonormal"/>
        <w:spacing w:before="0" w:beforeAutospacing="0" w:after="0" w:afterAutospacing="0"/>
        <w:ind w:left="720"/>
      </w:pPr>
    </w:p>
    <w:p w14:paraId="69B1A709" w14:textId="77777777" w:rsidR="00507BC5" w:rsidRDefault="001E5CF8" w:rsidP="00E3148E">
      <w:pPr>
        <w:pStyle w:val="ListParagraph"/>
        <w:numPr>
          <w:ilvl w:val="0"/>
          <w:numId w:val="2"/>
        </w:numPr>
      </w:pPr>
      <w:r>
        <w:t xml:space="preserve">Important </w:t>
      </w:r>
      <w:r w:rsidR="00507BC5">
        <w:t>considerations</w:t>
      </w:r>
      <w:r>
        <w:t xml:space="preserve"> for the renegotiations of </w:t>
      </w:r>
      <w:r w:rsidR="00C866BC">
        <w:t>treaties to address issues of governance and conflict over allocations of marine resources under climate change</w:t>
      </w:r>
      <w:r w:rsidR="00507BC5">
        <w:t>:</w:t>
      </w:r>
    </w:p>
    <w:p w14:paraId="5F620658" w14:textId="77777777" w:rsidR="00C866BC" w:rsidRDefault="00C866BC" w:rsidP="00DD03A7">
      <w:pPr>
        <w:pStyle w:val="xmsonormal"/>
        <w:numPr>
          <w:ilvl w:val="1"/>
          <w:numId w:val="2"/>
        </w:numPr>
        <w:spacing w:before="0" w:beforeAutospacing="0" w:after="0" w:afterAutospacing="0"/>
      </w:pPr>
      <w:r>
        <w:t xml:space="preserve">The negotiations that led to existing treaties were conducted under a prescribed set of circumstances </w:t>
      </w:r>
      <w:r w:rsidR="00DD03A7">
        <w:t xml:space="preserve">that are essentially relatively static in nature </w:t>
      </w:r>
      <w:r>
        <w:t>(e.g., stock boundaries, stock status)</w:t>
      </w:r>
      <w:r w:rsidR="00D51BCE">
        <w:t xml:space="preserve"> (Pinsky et al. 2018)</w:t>
      </w:r>
      <w:r>
        <w:t xml:space="preserve">. </w:t>
      </w:r>
      <w:r w:rsidR="00DD03A7">
        <w:t>Such approaches are unsustainable in variable environments</w:t>
      </w:r>
      <w:r w:rsidR="006160B9">
        <w:t xml:space="preserve"> (Hanna 2008)</w:t>
      </w:r>
      <w:r w:rsidR="00DD03A7">
        <w:t xml:space="preserve">. </w:t>
      </w:r>
    </w:p>
    <w:p w14:paraId="4E9A4465" w14:textId="77777777" w:rsidR="00C866BC" w:rsidRDefault="00C866BC" w:rsidP="00C866BC">
      <w:pPr>
        <w:pStyle w:val="xmsonormal"/>
        <w:numPr>
          <w:ilvl w:val="1"/>
          <w:numId w:val="2"/>
        </w:numPr>
        <w:spacing w:before="0" w:beforeAutospacing="0" w:after="0" w:afterAutospacing="0"/>
        <w:rPr>
          <w:b/>
        </w:rPr>
      </w:pPr>
      <w:r w:rsidRPr="00507BC5">
        <w:rPr>
          <w:b/>
        </w:rPr>
        <w:t xml:space="preserve">By redistributing fishing stocks, climate change is essentially modifying the terms under which rights and responsibilities were agreed to, challenging existing cooperative </w:t>
      </w:r>
      <w:r w:rsidR="007E4CCF">
        <w:rPr>
          <w:b/>
        </w:rPr>
        <w:t xml:space="preserve">governance structures </w:t>
      </w:r>
      <w:r w:rsidRPr="00507BC5">
        <w:rPr>
          <w:b/>
        </w:rPr>
        <w:t xml:space="preserve">and requiring the establishment of new </w:t>
      </w:r>
      <w:r w:rsidR="007E4CCF" w:rsidRPr="00507BC5">
        <w:rPr>
          <w:b/>
        </w:rPr>
        <w:t xml:space="preserve">management </w:t>
      </w:r>
      <w:r w:rsidRPr="00507BC5">
        <w:rPr>
          <w:b/>
        </w:rPr>
        <w:t xml:space="preserve">precedents. </w:t>
      </w:r>
    </w:p>
    <w:p w14:paraId="0F3EBC26" w14:textId="77777777" w:rsidR="00C866BC" w:rsidRPr="00C866BC" w:rsidRDefault="00C866BC" w:rsidP="00C866BC">
      <w:pPr>
        <w:pStyle w:val="xmsonormal"/>
        <w:spacing w:before="0" w:beforeAutospacing="0" w:after="0" w:afterAutospacing="0"/>
        <w:ind w:left="1080"/>
      </w:pPr>
      <w:r w:rsidRPr="00C866BC">
        <w:t>(</w:t>
      </w:r>
      <w:r w:rsidRPr="001C518D">
        <w:rPr>
          <w:i/>
        </w:rPr>
        <w:t>Potentially include game theory box to highlight issues of concern in supporting future governance frameworks</w:t>
      </w:r>
      <w:r>
        <w:t>)</w:t>
      </w:r>
      <w:r w:rsidRPr="00C866BC">
        <w:t xml:space="preserve"> </w:t>
      </w:r>
    </w:p>
    <w:p w14:paraId="74C4AF08" w14:textId="77777777" w:rsidR="00F25610" w:rsidRDefault="00F25610" w:rsidP="00507BC5">
      <w:pPr>
        <w:pStyle w:val="ListParagraph"/>
        <w:numPr>
          <w:ilvl w:val="1"/>
          <w:numId w:val="2"/>
        </w:numPr>
      </w:pPr>
      <w:r>
        <w:t xml:space="preserve">Perceived </w:t>
      </w:r>
      <w:r w:rsidRPr="00F25610">
        <w:t>fairness, or equity, of a given conservation and management scheme</w:t>
      </w:r>
    </w:p>
    <w:p w14:paraId="387BACB5" w14:textId="77777777" w:rsidR="00A203B3" w:rsidRDefault="00A203B3" w:rsidP="00E3148E">
      <w:pPr>
        <w:pStyle w:val="xmsonormal"/>
        <w:numPr>
          <w:ilvl w:val="1"/>
          <w:numId w:val="2"/>
        </w:numPr>
        <w:spacing w:before="0" w:beforeAutospacing="0" w:after="0" w:afterAutospacing="0"/>
      </w:pPr>
      <w:r>
        <w:t xml:space="preserve">Rights, responsibilities and justice are critical elements of defining equity. </w:t>
      </w:r>
    </w:p>
    <w:p w14:paraId="7B9D7DAF" w14:textId="77777777" w:rsidR="00B338BD" w:rsidRDefault="008D408F" w:rsidP="00E3148E">
      <w:pPr>
        <w:pStyle w:val="xmsonormal"/>
        <w:numPr>
          <w:ilvl w:val="1"/>
          <w:numId w:val="2"/>
        </w:numPr>
        <w:spacing w:before="0" w:beforeAutospacing="0" w:after="0" w:afterAutospacing="0"/>
      </w:pPr>
      <w:r>
        <w:t>Treaties are often the results of negotiations</w:t>
      </w:r>
      <w:r w:rsidRPr="008D408F">
        <w:t xml:space="preserve"> </w:t>
      </w:r>
      <w:r w:rsidR="00CC54B9">
        <w:t xml:space="preserve">of </w:t>
      </w:r>
      <w:r w:rsidRPr="008D408F">
        <w:t>contractual and recipro</w:t>
      </w:r>
      <w:r w:rsidR="00CC54B9">
        <w:t>cal rights and responsibilities between stakeholders:</w:t>
      </w:r>
    </w:p>
    <w:p w14:paraId="63EB8BEC" w14:textId="77777777" w:rsidR="008D408F" w:rsidRDefault="008D408F" w:rsidP="00E3148E">
      <w:pPr>
        <w:pStyle w:val="xmsonormal"/>
        <w:numPr>
          <w:ilvl w:val="2"/>
          <w:numId w:val="2"/>
        </w:numPr>
        <w:spacing w:before="0" w:beforeAutospacing="0" w:after="0" w:afterAutospacing="0"/>
      </w:pPr>
      <w:r w:rsidRPr="008D408F">
        <w:t xml:space="preserve">Responsibility plays a critical role in assigning accountability and </w:t>
      </w:r>
      <w:r>
        <w:t>apportioning</w:t>
      </w:r>
      <w:r w:rsidRPr="008D408F">
        <w:t xml:space="preserve"> blame for action or inactio</w:t>
      </w:r>
      <w:r>
        <w:t xml:space="preserve">n in </w:t>
      </w:r>
      <w:r w:rsidRPr="008D408F">
        <w:t>resource conservation and management (</w:t>
      </w:r>
      <w:proofErr w:type="spellStart"/>
      <w:r w:rsidRPr="008D408F">
        <w:t>Ringius</w:t>
      </w:r>
      <w:proofErr w:type="spellEnd"/>
      <w:r w:rsidRPr="008D408F">
        <w:t xml:space="preserve"> et al. 2002).</w:t>
      </w:r>
      <w:r>
        <w:t xml:space="preserve"> Responsibility includes a </w:t>
      </w:r>
      <w:r w:rsidRPr="008D408F">
        <w:t xml:space="preserve">‘duty to cooperate’ (e.g., such as through ‘good </w:t>
      </w:r>
      <w:proofErr w:type="spellStart"/>
      <w:r w:rsidRPr="008D408F">
        <w:t>neighbourliness’</w:t>
      </w:r>
      <w:proofErr w:type="spellEnd"/>
      <w:r w:rsidRPr="008D408F">
        <w:t xml:space="preserve"> principles), a duty to avoid causing harm (e.g., such as through the precautionary principle) or to remediate harms (e.g., such as the polluter pays principle</w:t>
      </w:r>
      <w:r>
        <w:t>)</w:t>
      </w:r>
      <w:r w:rsidRPr="008D408F">
        <w:t>, and a duty to fulfil agreed-upon commitments ‘in good faith’ (United Nations 1970).</w:t>
      </w:r>
    </w:p>
    <w:p w14:paraId="5E63C58F" w14:textId="77777777" w:rsidR="00CC54B9" w:rsidRPr="008D408F" w:rsidRDefault="008D408F" w:rsidP="00E3148E">
      <w:pPr>
        <w:pStyle w:val="xmsonormal"/>
        <w:numPr>
          <w:ilvl w:val="2"/>
          <w:numId w:val="2"/>
        </w:numPr>
        <w:spacing w:before="0" w:beforeAutospacing="0" w:after="0" w:afterAutospacing="0"/>
      </w:pPr>
      <w:r w:rsidRPr="008D408F">
        <w:t>Rights represent a guarantee of freedoms and entitlements as well as of permissible actions (</w:t>
      </w:r>
      <w:proofErr w:type="spellStart"/>
      <w:r w:rsidRPr="008D408F">
        <w:t>Wenar</w:t>
      </w:r>
      <w:proofErr w:type="spellEnd"/>
      <w:r w:rsidRPr="008D408F">
        <w:t xml:space="preserve"> 2011).</w:t>
      </w:r>
    </w:p>
    <w:p w14:paraId="349EDD36" w14:textId="77777777" w:rsidR="00E3148E" w:rsidRDefault="00E3148E" w:rsidP="00E3148E">
      <w:pPr>
        <w:pStyle w:val="xmsonormal"/>
        <w:numPr>
          <w:ilvl w:val="1"/>
          <w:numId w:val="2"/>
        </w:numPr>
        <w:spacing w:before="0" w:beforeAutospacing="0" w:after="0" w:afterAutospacing="0"/>
      </w:pPr>
      <w:r>
        <w:t>Social justice, which in this case would be supportive of fair sharing (Rawls 1999)</w:t>
      </w:r>
    </w:p>
    <w:p w14:paraId="4D99276D" w14:textId="77777777" w:rsidR="00E3148E" w:rsidRDefault="00E3148E" w:rsidP="00E3148E">
      <w:pPr>
        <w:pStyle w:val="xmsonormal"/>
        <w:numPr>
          <w:ilvl w:val="1"/>
          <w:numId w:val="2"/>
        </w:numPr>
        <w:spacing w:before="0" w:beforeAutospacing="0" w:after="0" w:afterAutospacing="0"/>
      </w:pPr>
      <w:r>
        <w:t xml:space="preserve">Fair sharing to achieve equity may mean to treat stakeholders ‘un-equally’, i.e., to allocate costs and benefits differentially according to criteria such as </w:t>
      </w:r>
      <w:r w:rsidRPr="00A203B3">
        <w:t xml:space="preserve">capacity, </w:t>
      </w:r>
      <w:r w:rsidRPr="00A203B3">
        <w:lastRenderedPageBreak/>
        <w:t xml:space="preserve">need, </w:t>
      </w:r>
      <w:r>
        <w:t xml:space="preserve">and </w:t>
      </w:r>
      <w:r w:rsidRPr="00A203B3">
        <w:t>entitlement</w:t>
      </w:r>
      <w:r>
        <w:t xml:space="preserve">. For example, the need of some parties may warrant prioritization to achieve an overall more ‘just’ attribution or opportunity among stakeholders. </w:t>
      </w:r>
    </w:p>
    <w:p w14:paraId="078A4D07" w14:textId="77777777" w:rsidR="00C866BC" w:rsidRDefault="00C866BC" w:rsidP="00C866BC">
      <w:pPr>
        <w:pStyle w:val="ListParagraph"/>
        <w:numPr>
          <w:ilvl w:val="1"/>
          <w:numId w:val="2"/>
        </w:numPr>
      </w:pPr>
      <w:r>
        <w:t>E</w:t>
      </w:r>
      <w:r w:rsidRPr="00B338BD">
        <w:t xml:space="preserve">quitable international policy approaches should </w:t>
      </w:r>
      <w:r>
        <w:t>consider</w:t>
      </w:r>
      <w:r w:rsidRPr="00B338BD">
        <w:t xml:space="preserve"> specific vulnerable groups. For example, the United Nations “Fish Stocks Agreement”</w:t>
      </w:r>
      <w:r>
        <w:t xml:space="preserve"> Art. 24 (1,</w:t>
      </w:r>
      <w:r w:rsidRPr="00B338BD">
        <w:t xml:space="preserve">2) (UNFSA 1995) requires parties to consider </w:t>
      </w:r>
      <w:r>
        <w:t>food security</w:t>
      </w:r>
      <w:r w:rsidRPr="00B338BD">
        <w:t xml:space="preserve"> </w:t>
      </w:r>
      <w:r>
        <w:t xml:space="preserve">as well as </w:t>
      </w:r>
      <w:r w:rsidRPr="00B338BD">
        <w:t xml:space="preserve">dependent and indigenous communities </w:t>
      </w:r>
      <w:r>
        <w:t xml:space="preserve">when </w:t>
      </w:r>
      <w:r w:rsidRPr="00B338BD">
        <w:t>adopting conservation and management measures.</w:t>
      </w:r>
    </w:p>
    <w:p w14:paraId="5FB9C382" w14:textId="77777777" w:rsidR="006160B9" w:rsidRPr="006E43A1" w:rsidRDefault="006160B9" w:rsidP="006160B9">
      <w:pPr>
        <w:pStyle w:val="xmsonormal"/>
        <w:numPr>
          <w:ilvl w:val="1"/>
          <w:numId w:val="2"/>
        </w:numPr>
        <w:spacing w:before="0" w:beforeAutospacing="0" w:after="0" w:afterAutospacing="0"/>
      </w:pPr>
      <w:r>
        <w:t xml:space="preserve">Note: </w:t>
      </w:r>
      <w:r w:rsidRPr="006E43A1">
        <w:t>While earlier studies argued that cooperative fisheries management arrangements may not be required or desirable for stationary, non-migratory resources. Given that climate change will redistribute such stocks, this assertion may have to be revisited and the cost-benefit of developing a possible cooperation arrangement evaluated.</w:t>
      </w:r>
    </w:p>
    <w:p w14:paraId="748E3461" w14:textId="77777777" w:rsidR="001B3E67" w:rsidRDefault="001B3E67" w:rsidP="001B3E67">
      <w:pPr>
        <w:ind w:left="360"/>
      </w:pPr>
    </w:p>
    <w:p w14:paraId="0E7C6B7F" w14:textId="77777777" w:rsidR="0032714C" w:rsidRDefault="001B3E67" w:rsidP="0032714C">
      <w:pPr>
        <w:pStyle w:val="ListParagraph"/>
        <w:numPr>
          <w:ilvl w:val="0"/>
          <w:numId w:val="2"/>
        </w:numPr>
      </w:pPr>
      <w:r w:rsidRPr="001B3E67">
        <w:rPr>
          <w:b/>
        </w:rPr>
        <w:t>Future governance</w:t>
      </w:r>
      <w:r>
        <w:t xml:space="preserve">: </w:t>
      </w:r>
      <w:r w:rsidRPr="00E379B9">
        <w:t xml:space="preserve">Restrictive governance policies </w:t>
      </w:r>
      <w:r>
        <w:t xml:space="preserve">in general have </w:t>
      </w:r>
      <w:r w:rsidRPr="00E379B9">
        <w:t>impede</w:t>
      </w:r>
      <w:r>
        <w:t>d</w:t>
      </w:r>
      <w:r w:rsidRPr="00E379B9">
        <w:t xml:space="preserve"> efforts to address the pressures</w:t>
      </w:r>
      <w:r>
        <w:t xml:space="preserve"> that have contributed to biodiversity loss and declines in Canadian marine resources</w:t>
      </w:r>
      <w:r w:rsidRPr="00E379B9">
        <w:t xml:space="preserve"> (</w:t>
      </w:r>
      <w:proofErr w:type="spellStart"/>
      <w:r w:rsidRPr="00E379B9">
        <w:t>Favaro</w:t>
      </w:r>
      <w:proofErr w:type="spellEnd"/>
      <w:r w:rsidRPr="00E379B9">
        <w:t xml:space="preserve"> et al. 2012; Bailey et al. 2016).</w:t>
      </w:r>
    </w:p>
    <w:p w14:paraId="56349D29" w14:textId="77777777" w:rsidR="001B3E67" w:rsidRDefault="001B3E67" w:rsidP="007E4CCF">
      <w:pPr>
        <w:pStyle w:val="ListParagraph"/>
        <w:numPr>
          <w:ilvl w:val="1"/>
          <w:numId w:val="2"/>
        </w:numPr>
      </w:pPr>
      <w:r>
        <w:t xml:space="preserve">More flexible </w:t>
      </w:r>
      <w:r w:rsidR="00D51BCE">
        <w:t xml:space="preserve">and responsive </w:t>
      </w:r>
      <w:r>
        <w:t>fishery management regimes</w:t>
      </w:r>
      <w:r w:rsidR="00D51BCE">
        <w:t xml:space="preserve"> to address</w:t>
      </w:r>
      <w:r w:rsidR="0090451A">
        <w:t xml:space="preserve"> increased variability in ways that maintain the sustainable utilization of fishery resources.</w:t>
      </w:r>
    </w:p>
    <w:p w14:paraId="3B7E064F" w14:textId="77777777" w:rsidR="001B3E67" w:rsidRPr="009F6178" w:rsidRDefault="001B3E67" w:rsidP="007E4CCF">
      <w:pPr>
        <w:pStyle w:val="ListParagraph"/>
        <w:numPr>
          <w:ilvl w:val="2"/>
          <w:numId w:val="2"/>
        </w:numPr>
      </w:pPr>
      <w:r>
        <w:t>These need to be negotiated by i</w:t>
      </w:r>
      <w:r w:rsidRPr="009F6178">
        <w:t>dentif</w:t>
      </w:r>
      <w:r>
        <w:t>ying</w:t>
      </w:r>
      <w:r w:rsidRPr="009F6178">
        <w:t xml:space="preserve"> the relevant parties and conservation goals</w:t>
      </w:r>
      <w:r>
        <w:t xml:space="preserve"> </w:t>
      </w:r>
      <w:r w:rsidR="0090451A">
        <w:t xml:space="preserve">explicitly assessing trade-offs, </w:t>
      </w:r>
      <w:r>
        <w:t xml:space="preserve">while acknowledging and discussing the role of equity. Doing so </w:t>
      </w:r>
      <w:r w:rsidRPr="009F6178">
        <w:t>could</w:t>
      </w:r>
      <w:r>
        <w:t xml:space="preserve"> substantially</w:t>
      </w:r>
      <w:r w:rsidRPr="009F6178">
        <w:t xml:space="preserve"> improve the transparency, accountability, and acceptance of resource policy proc</w:t>
      </w:r>
      <w:r>
        <w:t>esses and conservation outcomes (Franck 1995)</w:t>
      </w:r>
      <w:r w:rsidR="0090451A">
        <w:t>.</w:t>
      </w:r>
    </w:p>
    <w:p w14:paraId="6CC4EB6C" w14:textId="77777777" w:rsidR="001B3E67" w:rsidRDefault="001B3E67" w:rsidP="007E4CCF">
      <w:pPr>
        <w:pStyle w:val="ListParagraph"/>
        <w:numPr>
          <w:ilvl w:val="1"/>
          <w:numId w:val="2"/>
        </w:numPr>
      </w:pPr>
      <w:r>
        <w:t>Schemes for capacity adjustment</w:t>
      </w:r>
      <w:r w:rsidR="003A7ACC">
        <w:t xml:space="preserve"> (e.g., license buy-back or tradable quota shares, limit license by area)</w:t>
      </w:r>
    </w:p>
    <w:p w14:paraId="59888F8F" w14:textId="77777777" w:rsidR="001B3E67" w:rsidRDefault="001B3E67" w:rsidP="007E4CCF">
      <w:pPr>
        <w:pStyle w:val="ListParagraph"/>
        <w:numPr>
          <w:ilvl w:val="1"/>
          <w:numId w:val="2"/>
        </w:numPr>
      </w:pPr>
      <w:r>
        <w:t xml:space="preserve">Regular </w:t>
      </w:r>
      <w:r w:rsidR="00A14937">
        <w:t xml:space="preserve">(in season) </w:t>
      </w:r>
      <w:r>
        <w:t>monitoring of fishery independent stock status and catches</w:t>
      </w:r>
      <w:r w:rsidR="003A7ACC">
        <w:t xml:space="preserve"> and inclusion of climate data into management</w:t>
      </w:r>
    </w:p>
    <w:p w14:paraId="66F84E91" w14:textId="77777777" w:rsidR="001B3E67" w:rsidRDefault="001B3E67" w:rsidP="007E4CCF">
      <w:pPr>
        <w:pStyle w:val="ListParagraph"/>
        <w:numPr>
          <w:ilvl w:val="1"/>
          <w:numId w:val="2"/>
        </w:numPr>
      </w:pPr>
      <w:r>
        <w:t>Responsive catch limits</w:t>
      </w:r>
      <w:r w:rsidR="00A14937">
        <w:t xml:space="preserve"> (shorter openings)</w:t>
      </w:r>
    </w:p>
    <w:p w14:paraId="5EEB06E9" w14:textId="77777777" w:rsidR="0032714C" w:rsidRDefault="003A7ACC" w:rsidP="007E4CCF">
      <w:pPr>
        <w:pStyle w:val="ListParagraph"/>
        <w:numPr>
          <w:ilvl w:val="1"/>
          <w:numId w:val="2"/>
        </w:numPr>
      </w:pPr>
      <w:r>
        <w:t>Strong cooperation among fishers as well as across fishers, the government</w:t>
      </w:r>
      <w:ins w:id="72" w:author="Juliano Palacios Abrantes" w:date="2018-09-30T21:24:00Z">
        <w:r w:rsidR="00E140A4">
          <w:t>, research centers,</w:t>
        </w:r>
      </w:ins>
      <w:r>
        <w:t xml:space="preserve"> and the wider industry.</w:t>
      </w:r>
    </w:p>
    <w:p w14:paraId="79750A9B" w14:textId="77777777" w:rsidR="001B3E67" w:rsidRDefault="001B3E67" w:rsidP="007E4CCF">
      <w:pPr>
        <w:pStyle w:val="ListParagraph"/>
        <w:numPr>
          <w:ilvl w:val="1"/>
          <w:numId w:val="2"/>
        </w:numPr>
      </w:pPr>
      <w:r>
        <w:t>Facilitate entry into different fisheries for fishers (e.g., gear switching) or provide opportunit</w:t>
      </w:r>
      <w:r w:rsidR="006E43A1">
        <w:t>ies for alternative livelihoods</w:t>
      </w:r>
      <w:r w:rsidR="00A14937">
        <w:t xml:space="preserve"> (e.g., aquaculture, ecotourism)</w:t>
      </w:r>
      <w:r w:rsidR="006E43A1">
        <w:t>, giving special consideration to First Nation</w:t>
      </w:r>
      <w:r w:rsidR="00733788">
        <w:t>s</w:t>
      </w:r>
      <w:r w:rsidR="006E43A1">
        <w:t xml:space="preserve"> communities who do not have the same capacity as industrial fisheries, but are strongly dependent on fish resources as source of food, nutrition, livelihood and cultural identity.</w:t>
      </w:r>
    </w:p>
    <w:p w14:paraId="1A24E714" w14:textId="77777777" w:rsidR="007E4CCF" w:rsidRDefault="007E4CCF" w:rsidP="007E4CCF">
      <w:pPr>
        <w:pStyle w:val="ListParagraph"/>
        <w:numPr>
          <w:ilvl w:val="0"/>
          <w:numId w:val="2"/>
        </w:numPr>
      </w:pPr>
      <w:r>
        <w:t>(possibly include autonomous adaptation)</w:t>
      </w:r>
    </w:p>
    <w:p w14:paraId="14C1AD08" w14:textId="77777777" w:rsidR="001B3E67" w:rsidRDefault="001B3E67" w:rsidP="001B3E67"/>
    <w:p w14:paraId="6517B950" w14:textId="77777777" w:rsidR="0090451A" w:rsidRDefault="007E4CCF" w:rsidP="0090451A">
      <w:pPr>
        <w:pStyle w:val="xmsonormal"/>
        <w:numPr>
          <w:ilvl w:val="0"/>
          <w:numId w:val="2"/>
        </w:numPr>
        <w:spacing w:before="0" w:beforeAutospacing="0" w:after="0" w:afterAutospacing="0"/>
      </w:pPr>
      <w:r>
        <w:t xml:space="preserve">Whilst the science is clear on the types of climate-related impacts faced by future stocks and associated governance mechanisms, </w:t>
      </w:r>
      <w:r w:rsidRPr="007E4CCF">
        <w:rPr>
          <w:b/>
        </w:rPr>
        <w:t>uncertainty</w:t>
      </w:r>
      <w:r>
        <w:t xml:space="preserve"> pervades the magnitude and timing of these changes.</w:t>
      </w:r>
    </w:p>
    <w:p w14:paraId="5A2D0EBF" w14:textId="77777777" w:rsidR="0090451A" w:rsidRDefault="0090451A" w:rsidP="00F30A65">
      <w:pPr>
        <w:pStyle w:val="xmsonormal"/>
        <w:numPr>
          <w:ilvl w:val="1"/>
          <w:numId w:val="2"/>
        </w:numPr>
        <w:spacing w:before="0" w:beforeAutospacing="0" w:after="0" w:afterAutospacing="0"/>
      </w:pPr>
      <w:r>
        <w:t xml:space="preserve">Small changes in temperature may result in large changes in the productivity and range of the targeted stocks; with changes likely to be sudden and the fluctuations large.  </w:t>
      </w:r>
    </w:p>
    <w:p w14:paraId="0D9BA9AE" w14:textId="77777777" w:rsidR="007E4CCF" w:rsidRDefault="007E4CCF" w:rsidP="00F30A65">
      <w:pPr>
        <w:pStyle w:val="xmsonormal"/>
        <w:numPr>
          <w:ilvl w:val="1"/>
          <w:numId w:val="2"/>
        </w:numPr>
        <w:spacing w:before="0" w:beforeAutospacing="0" w:after="0" w:afterAutospacing="0"/>
      </w:pPr>
      <w:r>
        <w:t xml:space="preserve">Future fisheries management will need to </w:t>
      </w:r>
      <w:r w:rsidR="00EB3464">
        <w:t xml:space="preserve">acknowledge and </w:t>
      </w:r>
      <w:r>
        <w:t xml:space="preserve">address the additional uncertainty introduced by climate change </w:t>
      </w:r>
      <w:r w:rsidR="00EB3464">
        <w:t>around marine systems’ states and processes</w:t>
      </w:r>
      <w:r>
        <w:t xml:space="preserve"> and the coupled governance system.</w:t>
      </w:r>
      <w:r w:rsidR="0090451A">
        <w:t xml:space="preserve"> </w:t>
      </w:r>
      <w:r w:rsidR="0032714C">
        <w:t xml:space="preserve">Governance structures will need to </w:t>
      </w:r>
      <w:r w:rsidR="0032714C">
        <w:lastRenderedPageBreak/>
        <w:t>be structured in such a way that they can operate effectively even with uncertainty (Miller et al. 2007)</w:t>
      </w:r>
      <w:r w:rsidR="00F30A65">
        <w:t>.</w:t>
      </w:r>
    </w:p>
    <w:p w14:paraId="27C92818" w14:textId="77777777" w:rsidR="00DD03A7" w:rsidRDefault="00EB3464" w:rsidP="00EB3464">
      <w:pPr>
        <w:pStyle w:val="xmsonormal"/>
        <w:numPr>
          <w:ilvl w:val="1"/>
          <w:numId w:val="2"/>
        </w:numPr>
        <w:spacing w:before="0" w:beforeAutospacing="0" w:after="0" w:afterAutospacing="0"/>
      </w:pPr>
      <w:r>
        <w:t xml:space="preserve">Stock assessments and governance mechanisms built around their outputs assume stable environmental conditions with </w:t>
      </w:r>
      <w:r w:rsidR="00DD03A7">
        <w:t>a degree of</w:t>
      </w:r>
      <w:r>
        <w:t xml:space="preserve"> inter-annual variability</w:t>
      </w:r>
      <w:r w:rsidR="00DD03A7">
        <w:t xml:space="preserve">, but become unrealistic when attempting to address larger-scale change. </w:t>
      </w:r>
    </w:p>
    <w:p w14:paraId="6B13D6D1" w14:textId="77777777" w:rsidR="00EB3464" w:rsidRDefault="00DD03A7" w:rsidP="00EB3464">
      <w:pPr>
        <w:pStyle w:val="xmsonormal"/>
        <w:numPr>
          <w:ilvl w:val="1"/>
          <w:numId w:val="2"/>
        </w:numPr>
        <w:spacing w:before="0" w:beforeAutospacing="0" w:after="0" w:afterAutospacing="0"/>
      </w:pPr>
      <w:r>
        <w:t>Environmental uncertainty therefore leads to scientific uncertainty, which in combination with socio-ecological and political factors creates governance uncertainty.</w:t>
      </w:r>
    </w:p>
    <w:p w14:paraId="7324EF4F" w14:textId="77777777" w:rsidR="007E4CCF" w:rsidRDefault="00DD03A7" w:rsidP="007E4CCF">
      <w:pPr>
        <w:pStyle w:val="xmsonormal"/>
        <w:numPr>
          <w:ilvl w:val="1"/>
          <w:numId w:val="2"/>
        </w:numPr>
        <w:spacing w:before="0" w:beforeAutospacing="0" w:after="0" w:afterAutospacing="0"/>
        <w:rPr>
          <w:ins w:id="73" w:author="Juliano Palacios Abrantes" w:date="2018-09-30T21:25:00Z"/>
        </w:rPr>
      </w:pPr>
      <w:r>
        <w:t>Governance uncertainty makes it difficult to decide on steps required to effectively and equitably address climate-related changes, in turn complicating the development of incentives to promote those actions (</w:t>
      </w:r>
      <w:r w:rsidR="00882822">
        <w:t xml:space="preserve">Miller et al. 2010, </w:t>
      </w:r>
      <w:proofErr w:type="spellStart"/>
      <w:r w:rsidR="0005424A">
        <w:t>Polasky</w:t>
      </w:r>
      <w:proofErr w:type="spellEnd"/>
      <w:r w:rsidR="0005424A">
        <w:t xml:space="preserve"> et al. 2011</w:t>
      </w:r>
      <w:r>
        <w:t>).</w:t>
      </w:r>
    </w:p>
    <w:p w14:paraId="6AFD8C61" w14:textId="77777777" w:rsidR="00E140A4" w:rsidRDefault="00E140A4" w:rsidP="007E4CCF">
      <w:pPr>
        <w:pStyle w:val="xmsonormal"/>
        <w:numPr>
          <w:ilvl w:val="1"/>
          <w:numId w:val="2"/>
        </w:numPr>
        <w:spacing w:before="0" w:beforeAutospacing="0" w:after="0" w:afterAutospacing="0"/>
      </w:pPr>
      <w:ins w:id="74" w:author="Juliano Palacios Abrantes" w:date="2018-09-30T21:25:00Z">
        <w:r>
          <w:t xml:space="preserve">While the predictions available address gradual changes in temperature. Both the </w:t>
        </w:r>
      </w:ins>
      <w:ins w:id="75" w:author="Juliano Palacios Abrantes" w:date="2018-09-30T21:26:00Z">
        <w:r>
          <w:t>n</w:t>
        </w:r>
      </w:ins>
      <w:ins w:id="76" w:author="Juliano Palacios Abrantes" w:date="2018-09-30T21:25:00Z">
        <w:r>
          <w:t xml:space="preserve">orth Pacific and Atlantic oceans have suffered extreme events in recent years with different impacts on local biodiversity. These events are </w:t>
        </w:r>
      </w:ins>
      <w:ins w:id="77" w:author="Juliano Palacios Abrantes" w:date="2018-09-30T21:26:00Z">
        <w:r>
          <w:t>poorly</w:t>
        </w:r>
      </w:ins>
      <w:ins w:id="78" w:author="Juliano Palacios Abrantes" w:date="2018-09-30T21:25:00Z">
        <w:r>
          <w:t xml:space="preserve"> understood and could</w:t>
        </w:r>
      </w:ins>
      <w:ins w:id="79" w:author="Juliano Palacios Abrantes" w:date="2018-09-30T21:26:00Z">
        <w:r>
          <w:t xml:space="preserve"> be an additional source of pressure to the socio-ecological system</w:t>
        </w:r>
      </w:ins>
      <w:ins w:id="80" w:author="Juliano Palacios Abrantes" w:date="2018-09-30T21:25:00Z">
        <w:r>
          <w:t xml:space="preserve"> </w:t>
        </w:r>
      </w:ins>
    </w:p>
    <w:p w14:paraId="1BFF479F" w14:textId="77777777" w:rsidR="00DD03A7" w:rsidRDefault="00DD03A7" w:rsidP="00DD03A7">
      <w:pPr>
        <w:pStyle w:val="ListParagraph"/>
      </w:pPr>
    </w:p>
    <w:p w14:paraId="2B6B6545" w14:textId="77777777" w:rsidR="001852DE" w:rsidRDefault="001B3E67" w:rsidP="00E3148E">
      <w:pPr>
        <w:pStyle w:val="ListParagraph"/>
        <w:numPr>
          <w:ilvl w:val="0"/>
          <w:numId w:val="2"/>
        </w:numPr>
      </w:pPr>
      <w:r w:rsidRPr="001B3E67">
        <w:t>Adaptation measures (evidence of action and effectiveness)</w:t>
      </w:r>
      <w:r>
        <w:t xml:space="preserve"> will be highlighted through the use of a case study </w:t>
      </w:r>
      <w:r w:rsidR="0032714C">
        <w:t>(TBD).</w:t>
      </w:r>
    </w:p>
    <w:p w14:paraId="5218DEFC" w14:textId="77777777" w:rsidR="00D51BCE" w:rsidRDefault="00D51BCE" w:rsidP="00D51BCE">
      <w:pPr>
        <w:ind w:left="720"/>
      </w:pPr>
      <w:r>
        <w:t xml:space="preserve">(Most examples of current effective renegotiated management arrangements have occurred in response to </w:t>
      </w:r>
      <w:r w:rsidRPr="00D51BCE">
        <w:rPr>
          <w:i/>
        </w:rPr>
        <w:t>temporary</w:t>
      </w:r>
      <w:r>
        <w:t xml:space="preserve"> increases in variability and shifts in stocks – not permanent) </w:t>
      </w:r>
    </w:p>
    <w:p w14:paraId="1F2F3800" w14:textId="77777777" w:rsidR="007E4CCF" w:rsidRDefault="0032714C" w:rsidP="0032714C">
      <w:pPr>
        <w:pStyle w:val="ListParagraph"/>
        <w:numPr>
          <w:ilvl w:val="0"/>
          <w:numId w:val="2"/>
        </w:numPr>
      </w:pPr>
      <w:r>
        <w:t xml:space="preserve">Success in adaptation measures will be measured by the implemented activities’ ability to achieve objectives while minimizing risks, maximize benefits, while striving for equity and legitimacy.  </w:t>
      </w:r>
    </w:p>
    <w:p w14:paraId="7184124B" w14:textId="77777777" w:rsidR="007E4CCF" w:rsidRDefault="007E4CCF" w:rsidP="007E4CCF">
      <w:pPr>
        <w:pStyle w:val="ListParagraph"/>
      </w:pPr>
    </w:p>
    <w:p w14:paraId="72BEAD39" w14:textId="77777777" w:rsidR="000A633D" w:rsidRDefault="000A633D" w:rsidP="00E3148E">
      <w:pPr>
        <w:pStyle w:val="Heading1"/>
      </w:pPr>
      <w:r>
        <w:t>References</w:t>
      </w:r>
    </w:p>
    <w:p w14:paraId="180845CA" w14:textId="77777777" w:rsidR="00E379B9" w:rsidRPr="00E379B9" w:rsidRDefault="00E379B9" w:rsidP="00E3148E">
      <w:pPr>
        <w:ind w:left="360" w:hanging="360"/>
      </w:pPr>
      <w:r w:rsidRPr="00E379B9">
        <w:t xml:space="preserve">Bailey M, </w:t>
      </w:r>
      <w:proofErr w:type="spellStart"/>
      <w:r w:rsidRPr="00E379B9">
        <w:t>Favaro</w:t>
      </w:r>
      <w:proofErr w:type="spellEnd"/>
      <w:r w:rsidRPr="00E379B9">
        <w:t xml:space="preserve"> B, Otto SP, Charles A, </w:t>
      </w:r>
      <w:proofErr w:type="spellStart"/>
      <w:r w:rsidRPr="00E379B9">
        <w:t>Devillers</w:t>
      </w:r>
      <w:proofErr w:type="spellEnd"/>
      <w:r w:rsidRPr="00E379B9">
        <w:t xml:space="preserve"> R, Metaxas A, </w:t>
      </w:r>
      <w:proofErr w:type="spellStart"/>
      <w:r w:rsidRPr="00E379B9">
        <w:t>Tyedmers</w:t>
      </w:r>
      <w:proofErr w:type="spellEnd"/>
      <w:r w:rsidRPr="00E379B9">
        <w:t xml:space="preserve"> P, Ban NC, Mason T, Hoover C, Duck TJ, Fanning L, </w:t>
      </w:r>
      <w:proofErr w:type="spellStart"/>
      <w:r w:rsidRPr="00E379B9">
        <w:t>Milley</w:t>
      </w:r>
      <w:proofErr w:type="spellEnd"/>
      <w:r w:rsidRPr="00E379B9">
        <w:t xml:space="preserve"> C, Cisneros-</w:t>
      </w:r>
      <w:proofErr w:type="spellStart"/>
      <w:r w:rsidRPr="00E379B9">
        <w:t>Montemayor</w:t>
      </w:r>
      <w:proofErr w:type="spellEnd"/>
      <w:r w:rsidRPr="00E379B9">
        <w:t xml:space="preserve"> AM, Pauly D, Cheung WWL, </w:t>
      </w:r>
      <w:proofErr w:type="spellStart"/>
      <w:r w:rsidRPr="00E379B9">
        <w:t>Cullus</w:t>
      </w:r>
      <w:proofErr w:type="spellEnd"/>
      <w:r w:rsidRPr="00E379B9">
        <w:t xml:space="preserve">-Suzuki S, </w:t>
      </w:r>
      <w:proofErr w:type="spellStart"/>
      <w:r w:rsidRPr="00E379B9">
        <w:t>Teh</w:t>
      </w:r>
      <w:proofErr w:type="spellEnd"/>
      <w:r w:rsidRPr="00E379B9">
        <w:t xml:space="preserve"> L, Sumaila UR (2016) Canada at a crossroad: the imperative for realigning ocean policy with ocean science. Mar Policy 63:53–60.</w:t>
      </w:r>
    </w:p>
    <w:p w14:paraId="106A2762" w14:textId="77777777" w:rsidR="005F3000" w:rsidRPr="00822338" w:rsidRDefault="005F3000" w:rsidP="00E3148E">
      <w:pPr>
        <w:ind w:left="360" w:hanging="360"/>
      </w:pPr>
      <w:r w:rsidRPr="00E379B9">
        <w:t>Baum JK, Fuller SD (2016) Canada’s marine fisheries: status, recovery potential and pathways to success. Oceana Canada, pp 150</w:t>
      </w:r>
    </w:p>
    <w:p w14:paraId="53759BA3" w14:textId="77777777" w:rsidR="000A633D" w:rsidRDefault="000A633D" w:rsidP="00E3148E">
      <w:pPr>
        <w:ind w:left="360" w:hanging="360"/>
      </w:pPr>
      <w:proofErr w:type="spellStart"/>
      <w:r w:rsidRPr="000A633D">
        <w:t>Berkes</w:t>
      </w:r>
      <w:proofErr w:type="spellEnd"/>
      <w:r w:rsidRPr="000A633D">
        <w:t xml:space="preserve"> F, </w:t>
      </w:r>
      <w:proofErr w:type="spellStart"/>
      <w:r w:rsidRPr="000A633D">
        <w:t>Folke</w:t>
      </w:r>
      <w:proofErr w:type="spellEnd"/>
      <w:r w:rsidRPr="000A633D">
        <w:t xml:space="preserve"> C, </w:t>
      </w:r>
      <w:proofErr w:type="spellStart"/>
      <w:r w:rsidRPr="000A633D">
        <w:t>Colding</w:t>
      </w:r>
      <w:proofErr w:type="spellEnd"/>
      <w:r w:rsidRPr="000A633D">
        <w:t xml:space="preserve"> J (1998) Linking social and ecological systems: management practices and social mechanisms for building resilience. Cambridge University Press, Cambridge</w:t>
      </w:r>
    </w:p>
    <w:p w14:paraId="61E0AF87" w14:textId="77777777" w:rsidR="00EB3464" w:rsidRDefault="00EB3464" w:rsidP="00E3148E">
      <w:pPr>
        <w:ind w:left="360" w:hanging="360"/>
      </w:pPr>
      <w:r w:rsidRPr="00EB3464">
        <w:t xml:space="preserve">Campbell, B., and Q. </w:t>
      </w:r>
      <w:proofErr w:type="spellStart"/>
      <w:r w:rsidRPr="00EB3464">
        <w:t>Hanich</w:t>
      </w:r>
      <w:proofErr w:type="spellEnd"/>
      <w:r w:rsidRPr="00EB3464">
        <w:t>. 2015. Principles and practice for the equitable governance of transboundary natural resources: cross-cutting lessons for marine fisheries management. Maritime Studies 14:8.</w:t>
      </w:r>
    </w:p>
    <w:p w14:paraId="03BABCCA" w14:textId="77777777" w:rsidR="00977167" w:rsidRDefault="00977167" w:rsidP="00E3148E">
      <w:pPr>
        <w:ind w:left="360" w:hanging="360"/>
      </w:pPr>
      <w:r w:rsidRPr="00977167">
        <w:t xml:space="preserve">Cheung, W. W. L., G. </w:t>
      </w:r>
      <w:proofErr w:type="spellStart"/>
      <w:r>
        <w:t>Reygondeau</w:t>
      </w:r>
      <w:proofErr w:type="spellEnd"/>
      <w:r>
        <w:t xml:space="preserve">, and T. L. </w:t>
      </w:r>
      <w:proofErr w:type="spellStart"/>
      <w:r>
        <w:t>Frölicher</w:t>
      </w:r>
      <w:proofErr w:type="spellEnd"/>
      <w:r w:rsidRPr="00977167">
        <w:t xml:space="preserve"> </w:t>
      </w:r>
      <w:r>
        <w:t>(</w:t>
      </w:r>
      <w:r w:rsidRPr="00977167">
        <w:t>2016</w:t>
      </w:r>
      <w:r>
        <w:t>)</w:t>
      </w:r>
      <w:r w:rsidRPr="00977167">
        <w:t xml:space="preserve"> Large benefits to marine fisheries of meeting the 1.5°C global warming target. Science 354:1591-1594</w:t>
      </w:r>
    </w:p>
    <w:p w14:paraId="2DE956B1" w14:textId="77777777" w:rsidR="00C62D13" w:rsidRDefault="00C62D13" w:rsidP="00E3148E">
      <w:pPr>
        <w:ind w:left="360" w:hanging="360"/>
      </w:pPr>
      <w:r>
        <w:t xml:space="preserve">DFO (2016) </w:t>
      </w:r>
      <w:r w:rsidRPr="00C62D13">
        <w:t>Statistics Canada, Canadian International Merchandise Trade Database.</w:t>
      </w:r>
    </w:p>
    <w:p w14:paraId="6BAF9ED0" w14:textId="77777777" w:rsidR="00E379B9" w:rsidRDefault="00E379B9" w:rsidP="00E3148E">
      <w:pPr>
        <w:ind w:left="360" w:hanging="360"/>
      </w:pPr>
      <w:proofErr w:type="spellStart"/>
      <w:r w:rsidRPr="00E379B9">
        <w:t>Favaro</w:t>
      </w:r>
      <w:proofErr w:type="spellEnd"/>
      <w:r w:rsidRPr="00E379B9">
        <w:t xml:space="preserve"> B, Reynolds J, Cote IM (2012) Canada’s weakening aquatic protection. Science 337(6091):154–154. </w:t>
      </w:r>
      <w:proofErr w:type="spellStart"/>
      <w:r w:rsidRPr="00E379B9">
        <w:t>doi</w:t>
      </w:r>
      <w:proofErr w:type="spellEnd"/>
      <w:r w:rsidRPr="00E379B9">
        <w:t>: 10.1126/science.1225523</w:t>
      </w:r>
    </w:p>
    <w:p w14:paraId="4B6C7B96" w14:textId="77777777" w:rsidR="009F6178" w:rsidRDefault="009F6178" w:rsidP="00E3148E">
      <w:pPr>
        <w:ind w:left="360" w:hanging="360"/>
      </w:pPr>
      <w:r>
        <w:t>Franck T</w:t>
      </w:r>
      <w:r w:rsidRPr="009F6178">
        <w:t xml:space="preserve"> </w:t>
      </w:r>
      <w:r>
        <w:t>(</w:t>
      </w:r>
      <w:r w:rsidRPr="009F6178">
        <w:t>1995</w:t>
      </w:r>
      <w:r>
        <w:t>)</w:t>
      </w:r>
      <w:r w:rsidRPr="009F6178">
        <w:t xml:space="preserve"> Fairness in international law and institutions. Oxford: Clarendon.</w:t>
      </w:r>
    </w:p>
    <w:p w14:paraId="1BCE043C" w14:textId="77777777" w:rsidR="00DD03A7" w:rsidRDefault="00DD03A7" w:rsidP="00DD03A7">
      <w:pPr>
        <w:ind w:left="360" w:hanging="360"/>
      </w:pPr>
      <w:r>
        <w:lastRenderedPageBreak/>
        <w:t>Hanna, S. S. (2008) Institutions for Managing Resilient Salmon (</w:t>
      </w:r>
      <w:proofErr w:type="spellStart"/>
      <w:r w:rsidRPr="00DD03A7">
        <w:rPr>
          <w:i/>
        </w:rPr>
        <w:t>Oncorhynchus</w:t>
      </w:r>
      <w:proofErr w:type="spellEnd"/>
      <w:r>
        <w:t xml:space="preserve"> Spp.) Ecosystems: </w:t>
      </w:r>
      <w:proofErr w:type="gramStart"/>
      <w:r>
        <w:t>the</w:t>
      </w:r>
      <w:proofErr w:type="gramEnd"/>
      <w:r>
        <w:t xml:space="preserve"> Role of Incentives and Transaction Costs. Ecology and Society 13:35.</w:t>
      </w:r>
    </w:p>
    <w:p w14:paraId="49852400" w14:textId="77777777" w:rsidR="00E379B9" w:rsidRDefault="00E379B9" w:rsidP="00E3148E">
      <w:pPr>
        <w:ind w:left="360" w:hanging="360"/>
      </w:pPr>
      <w:r w:rsidRPr="00E379B9">
        <w:t xml:space="preserve">Hutchings JA, </w:t>
      </w:r>
      <w:proofErr w:type="spellStart"/>
      <w:r w:rsidRPr="00E379B9">
        <w:t>Côté</w:t>
      </w:r>
      <w:proofErr w:type="spellEnd"/>
      <w:r w:rsidRPr="00E379B9">
        <w:t xml:space="preserve"> IM, Dodson JJ, Fleming IA, Jennings S, Mantua NJ, Peterman RM, Riddell BE, Weaver AJ, </w:t>
      </w:r>
      <w:proofErr w:type="spellStart"/>
      <w:r w:rsidRPr="00E379B9">
        <w:t>VanderZwaag</w:t>
      </w:r>
      <w:proofErr w:type="spellEnd"/>
      <w:r w:rsidRPr="00E379B9">
        <w:t xml:space="preserve"> DL (2012a) Is Canada fulfilling its obligations to sustain marine biodiversity? A summary review, conclusions, and recommendations. Environ Rev 20:353–361. </w:t>
      </w:r>
      <w:proofErr w:type="spellStart"/>
      <w:r w:rsidRPr="00E379B9">
        <w:t>doi</w:t>
      </w:r>
      <w:proofErr w:type="spellEnd"/>
      <w:r w:rsidRPr="00E379B9">
        <w:t>: 10.1139/er-2012-0049</w:t>
      </w:r>
    </w:p>
    <w:p w14:paraId="13C2E24E" w14:textId="77777777" w:rsidR="00E379B9" w:rsidRDefault="00E379B9" w:rsidP="00E3148E">
      <w:pPr>
        <w:ind w:left="360" w:hanging="360"/>
      </w:pPr>
      <w:r w:rsidRPr="00E379B9">
        <w:t xml:space="preserve">Hutchings JA, </w:t>
      </w:r>
      <w:proofErr w:type="spellStart"/>
      <w:r w:rsidRPr="00E379B9">
        <w:t>Côté</w:t>
      </w:r>
      <w:proofErr w:type="spellEnd"/>
      <w:r w:rsidRPr="00E379B9">
        <w:t xml:space="preserve"> IM, Dodson JJ, Fleming IA, Jennings S, Mantua NJ, Peterman RM, Riddell BE, Weaver AJ (2012b) Climate change, fisheries, and aquaculture: trends and consequences for Canadian marine biodiversity. Environ Rev 20:220–311. </w:t>
      </w:r>
      <w:proofErr w:type="spellStart"/>
      <w:r w:rsidRPr="00E379B9">
        <w:t>doi</w:t>
      </w:r>
      <w:proofErr w:type="spellEnd"/>
      <w:r w:rsidRPr="00E379B9">
        <w:t>: 10.1139/a2012-011</w:t>
      </w:r>
    </w:p>
    <w:p w14:paraId="367076B2" w14:textId="77777777" w:rsidR="00882822" w:rsidRDefault="00882822" w:rsidP="00E3148E">
      <w:pPr>
        <w:ind w:left="360" w:hanging="360"/>
      </w:pPr>
      <w:r w:rsidRPr="00882822">
        <w:t xml:space="preserve">Miller, K., A. Charles, M. </w:t>
      </w:r>
      <w:proofErr w:type="spellStart"/>
      <w:r w:rsidRPr="00882822">
        <w:t>Barange</w:t>
      </w:r>
      <w:proofErr w:type="spellEnd"/>
      <w:r w:rsidRPr="00882822">
        <w:t xml:space="preserve">, K. Brander, V. F. </w:t>
      </w:r>
      <w:proofErr w:type="spellStart"/>
      <w:r w:rsidRPr="00882822">
        <w:t>Gallucci</w:t>
      </w:r>
      <w:proofErr w:type="spellEnd"/>
      <w:r w:rsidRPr="00882822">
        <w:t xml:space="preserve">, M. A. </w:t>
      </w:r>
      <w:proofErr w:type="spellStart"/>
      <w:r w:rsidRPr="00882822">
        <w:t>Gasalla</w:t>
      </w:r>
      <w:proofErr w:type="spellEnd"/>
      <w:r w:rsidRPr="00882822">
        <w:t xml:space="preserve">, A. Khan, G. Munro, R. </w:t>
      </w:r>
      <w:proofErr w:type="spellStart"/>
      <w:r w:rsidRPr="00882822">
        <w:t>Murtugudde</w:t>
      </w:r>
      <w:proofErr w:type="spellEnd"/>
      <w:r w:rsidRPr="00882822">
        <w:t xml:space="preserve">, R. E. </w:t>
      </w:r>
      <w:proofErr w:type="spellStart"/>
      <w:r w:rsidRPr="00882822">
        <w:t>Ommer</w:t>
      </w:r>
      <w:proofErr w:type="spellEnd"/>
      <w:r w:rsidRPr="00882822">
        <w:t xml:space="preserve">, and R. I. Perry. 2010. Climate change, uncertainty, and resilient fisheries: Institutional responses through integrative science. Progress </w:t>
      </w:r>
      <w:proofErr w:type="gramStart"/>
      <w:r w:rsidRPr="00882822">
        <w:t>In</w:t>
      </w:r>
      <w:proofErr w:type="gramEnd"/>
      <w:r w:rsidRPr="00882822">
        <w:t xml:space="preserve"> Oceanography 87:338-346.</w:t>
      </w:r>
    </w:p>
    <w:p w14:paraId="13865286" w14:textId="77777777" w:rsidR="00DD03A7" w:rsidRDefault="00DD03A7" w:rsidP="00E3148E">
      <w:pPr>
        <w:ind w:left="360" w:hanging="360"/>
      </w:pPr>
      <w:proofErr w:type="spellStart"/>
      <w:r w:rsidRPr="00DD03A7">
        <w:t>McIlgorm</w:t>
      </w:r>
      <w:proofErr w:type="spellEnd"/>
      <w:r w:rsidRPr="00DD03A7">
        <w:t>, A., S. Hanna, G. Knapp, P. Le</w:t>
      </w:r>
      <w:r>
        <w:t xml:space="preserve"> </w:t>
      </w:r>
      <w:proofErr w:type="spellStart"/>
      <w:r>
        <w:t>Floc’H</w:t>
      </w:r>
      <w:proofErr w:type="spellEnd"/>
      <w:r>
        <w:t xml:space="preserve">, F. </w:t>
      </w:r>
      <w:proofErr w:type="spellStart"/>
      <w:r>
        <w:t>Millerd</w:t>
      </w:r>
      <w:proofErr w:type="spellEnd"/>
      <w:r>
        <w:t>, and M. Pan</w:t>
      </w:r>
      <w:r w:rsidRPr="00DD03A7">
        <w:t xml:space="preserve"> </w:t>
      </w:r>
      <w:r>
        <w:t>(</w:t>
      </w:r>
      <w:r w:rsidRPr="00DD03A7">
        <w:t>2010</w:t>
      </w:r>
      <w:r>
        <w:t>)</w:t>
      </w:r>
      <w:r w:rsidRPr="00DD03A7">
        <w:t xml:space="preserve"> How will climate change alter fishery </w:t>
      </w:r>
      <w:proofErr w:type="spellStart"/>
      <w:r w:rsidRPr="00DD03A7">
        <w:t>governanceʔ</w:t>
      </w:r>
      <w:proofErr w:type="spellEnd"/>
      <w:r w:rsidRPr="00DD03A7">
        <w:t xml:space="preserve"> Insights from seven international case studies. Marine Policy 34:170-177.</w:t>
      </w:r>
    </w:p>
    <w:p w14:paraId="23189993" w14:textId="77777777" w:rsidR="0032714C" w:rsidRDefault="0032714C" w:rsidP="00E3148E">
      <w:pPr>
        <w:ind w:left="360" w:hanging="360"/>
      </w:pPr>
      <w:r w:rsidRPr="0032714C">
        <w:t>Miller, K. A. 2007. Climate variability and tropical tuna: Management challenges for highly migratory fish stocks. Marine Policy 31:56-70.</w:t>
      </w:r>
    </w:p>
    <w:p w14:paraId="01C86D67" w14:textId="77777777" w:rsidR="00D51BCE" w:rsidRDefault="00D51BCE" w:rsidP="00E3148E">
      <w:pPr>
        <w:ind w:left="360" w:hanging="360"/>
      </w:pPr>
      <w:r w:rsidRPr="00D51BCE">
        <w:t xml:space="preserve">Pinsky, M. L., G. </w:t>
      </w:r>
      <w:proofErr w:type="spellStart"/>
      <w:r w:rsidRPr="00D51BCE">
        <w:t>Reygondeau</w:t>
      </w:r>
      <w:proofErr w:type="spellEnd"/>
      <w:r w:rsidRPr="00D51BCE">
        <w:t xml:space="preserve">, R. </w:t>
      </w:r>
      <w:proofErr w:type="spellStart"/>
      <w:r w:rsidRPr="00D51BCE">
        <w:t>Caddell</w:t>
      </w:r>
      <w:proofErr w:type="spellEnd"/>
      <w:r w:rsidRPr="00D51BCE">
        <w:t>, J. Palacios-Abrantes, J</w:t>
      </w:r>
      <w:r w:rsidR="00882822">
        <w:t xml:space="preserve">. </w:t>
      </w:r>
      <w:proofErr w:type="spellStart"/>
      <w:r w:rsidR="00882822">
        <w:t>Spijkers</w:t>
      </w:r>
      <w:proofErr w:type="spellEnd"/>
      <w:r w:rsidR="00882822">
        <w:t>, and W. W. L. Cheung</w:t>
      </w:r>
      <w:r w:rsidRPr="00D51BCE">
        <w:t xml:space="preserve"> </w:t>
      </w:r>
      <w:r w:rsidR="00882822">
        <w:t>(</w:t>
      </w:r>
      <w:r w:rsidRPr="00D51BCE">
        <w:t>2018</w:t>
      </w:r>
      <w:r w:rsidR="00882822">
        <w:t>)</w:t>
      </w:r>
      <w:r w:rsidRPr="00D51BCE">
        <w:t xml:space="preserve"> Preparing ocean governance for species on the move. Science 360:1189-1191.</w:t>
      </w:r>
    </w:p>
    <w:p w14:paraId="0119C976" w14:textId="77777777" w:rsidR="00882822" w:rsidRDefault="00882822" w:rsidP="00E3148E">
      <w:pPr>
        <w:ind w:left="360" w:hanging="360"/>
      </w:pPr>
      <w:proofErr w:type="spellStart"/>
      <w:r w:rsidRPr="00882822">
        <w:t>Polasky</w:t>
      </w:r>
      <w:proofErr w:type="spellEnd"/>
      <w:r w:rsidRPr="00882822">
        <w:t>, S., S. R. Car</w:t>
      </w:r>
      <w:r>
        <w:t xml:space="preserve">penter, C. </w:t>
      </w:r>
      <w:proofErr w:type="spellStart"/>
      <w:r>
        <w:t>Folke</w:t>
      </w:r>
      <w:proofErr w:type="spellEnd"/>
      <w:r>
        <w:t>, and B. Keeler</w:t>
      </w:r>
      <w:r w:rsidRPr="00882822">
        <w:t xml:space="preserve"> </w:t>
      </w:r>
      <w:r>
        <w:t>(</w:t>
      </w:r>
      <w:r w:rsidRPr="00882822">
        <w:t>2011</w:t>
      </w:r>
      <w:r>
        <w:t>)</w:t>
      </w:r>
      <w:r w:rsidRPr="00882822">
        <w:t xml:space="preserve"> Decision-making under great uncertainty: environmental management in an era of global change. Trends in Ecology &amp; Evolution 26:398-404.</w:t>
      </w:r>
    </w:p>
    <w:p w14:paraId="55525A75" w14:textId="77777777" w:rsidR="00977167" w:rsidRDefault="00977167" w:rsidP="00E3148E">
      <w:pPr>
        <w:ind w:left="360" w:hanging="360"/>
      </w:pPr>
      <w:proofErr w:type="spellStart"/>
      <w:r w:rsidRPr="00977167">
        <w:t>Poloczanska</w:t>
      </w:r>
      <w:proofErr w:type="spellEnd"/>
      <w:r w:rsidRPr="00977167">
        <w:t xml:space="preserve">, E. S., C. J. Brown, W. J. </w:t>
      </w:r>
      <w:proofErr w:type="spellStart"/>
      <w:r w:rsidRPr="00977167">
        <w:t>Sydeman</w:t>
      </w:r>
      <w:proofErr w:type="spellEnd"/>
      <w:r w:rsidRPr="00977167">
        <w:t xml:space="preserve">, W. </w:t>
      </w:r>
      <w:proofErr w:type="spellStart"/>
      <w:r w:rsidRPr="00977167">
        <w:t>Kiessling</w:t>
      </w:r>
      <w:proofErr w:type="spellEnd"/>
      <w:r w:rsidRPr="00977167">
        <w:t xml:space="preserve">, D. S. </w:t>
      </w:r>
      <w:proofErr w:type="spellStart"/>
      <w:r w:rsidRPr="00977167">
        <w:t>Schoeman</w:t>
      </w:r>
      <w:proofErr w:type="spellEnd"/>
      <w:r w:rsidRPr="00977167">
        <w:t xml:space="preserve">, P. J. Moore, K. Brander, J. F. Bruno, L. B. Buckley, M. T. Burrows, C. M. Duarte, B. S. Halpern, J. Holding, C. V. </w:t>
      </w:r>
      <w:proofErr w:type="spellStart"/>
      <w:r w:rsidRPr="00977167">
        <w:t>Kappel</w:t>
      </w:r>
      <w:proofErr w:type="spellEnd"/>
      <w:r w:rsidRPr="00977167">
        <w:t xml:space="preserve">, M. I. O'Connor, J. M. </w:t>
      </w:r>
      <w:proofErr w:type="spellStart"/>
      <w:r w:rsidRPr="00977167">
        <w:t>Pandolfi</w:t>
      </w:r>
      <w:proofErr w:type="spellEnd"/>
      <w:r w:rsidRPr="00977167">
        <w:t xml:space="preserve">, C. Parmesan, F. </w:t>
      </w:r>
      <w:proofErr w:type="spellStart"/>
      <w:r w:rsidRPr="00977167">
        <w:t>Schwing</w:t>
      </w:r>
      <w:proofErr w:type="spellEnd"/>
      <w:r w:rsidRPr="00977167">
        <w:t>, S. A. Tho</w:t>
      </w:r>
      <w:r>
        <w:t>mpson, and A. J. Richardson (</w:t>
      </w:r>
      <w:r w:rsidRPr="00977167">
        <w:t>2013</w:t>
      </w:r>
      <w:r>
        <w:t>)</w:t>
      </w:r>
      <w:r w:rsidRPr="00977167">
        <w:t xml:space="preserve"> Global imprint of climate change on marine life. Nature Climate Change 3:919-925.</w:t>
      </w:r>
    </w:p>
    <w:p w14:paraId="536519E2" w14:textId="77777777" w:rsidR="00A203B3" w:rsidRDefault="00A203B3" w:rsidP="00E3148E">
      <w:pPr>
        <w:ind w:left="360" w:hanging="360"/>
      </w:pPr>
      <w:r>
        <w:t>Rawls J</w:t>
      </w:r>
      <w:r w:rsidRPr="00A203B3">
        <w:t xml:space="preserve"> </w:t>
      </w:r>
      <w:r>
        <w:t>(</w:t>
      </w:r>
      <w:r w:rsidRPr="00A203B3">
        <w:t>1999</w:t>
      </w:r>
      <w:r>
        <w:t>)</w:t>
      </w:r>
      <w:r w:rsidRPr="00A203B3">
        <w:t xml:space="preserve"> A theory of justice. Revised edition. Cambridge: Harvard University Press.</w:t>
      </w:r>
    </w:p>
    <w:p w14:paraId="689EC299" w14:textId="77777777" w:rsidR="00CC54B9" w:rsidRDefault="00CC54B9" w:rsidP="00E3148E">
      <w:pPr>
        <w:ind w:left="360" w:hanging="360"/>
      </w:pPr>
      <w:proofErr w:type="spellStart"/>
      <w:r w:rsidRPr="00CC54B9">
        <w:t>Ringius</w:t>
      </w:r>
      <w:proofErr w:type="spellEnd"/>
      <w:r w:rsidRPr="00CC54B9">
        <w:t xml:space="preserve"> </w:t>
      </w:r>
      <w:r>
        <w:t xml:space="preserve">L, </w:t>
      </w:r>
      <w:proofErr w:type="spellStart"/>
      <w:r>
        <w:t>Toravanger</w:t>
      </w:r>
      <w:proofErr w:type="spellEnd"/>
      <w:r>
        <w:t xml:space="preserve"> A, </w:t>
      </w:r>
      <w:proofErr w:type="spellStart"/>
      <w:r>
        <w:t>Underdal</w:t>
      </w:r>
      <w:proofErr w:type="spellEnd"/>
      <w:r>
        <w:t xml:space="preserve"> A (</w:t>
      </w:r>
      <w:r w:rsidRPr="00CC54B9">
        <w:t>2002</w:t>
      </w:r>
      <w:r>
        <w:t>)</w:t>
      </w:r>
      <w:r w:rsidRPr="00CC54B9">
        <w:t xml:space="preserve"> Burden sharing and fairness principles in international climate policy. International Environmental Agreements: Politics, Law and Economics 2: 1–22.</w:t>
      </w:r>
    </w:p>
    <w:p w14:paraId="2D9C5D12" w14:textId="77777777" w:rsidR="005F3000" w:rsidRDefault="005F3000" w:rsidP="00E3148E">
      <w:pPr>
        <w:ind w:left="360" w:hanging="360"/>
      </w:pPr>
      <w:r w:rsidRPr="005F3000">
        <w:t xml:space="preserve">Sinclair S (2013) Globalization, trade treaties and the future of the Atlantic Canadian fisheries. Canadian Centre for Policy Alternatives. </w:t>
      </w:r>
      <w:hyperlink r:id="rId10" w:history="1">
        <w:r w:rsidR="00B338BD" w:rsidRPr="008C5EFE">
          <w:rPr>
            <w:rStyle w:val="Hyperlink"/>
          </w:rPr>
          <w:t>www.policyalternatives.ca</w:t>
        </w:r>
      </w:hyperlink>
    </w:p>
    <w:p w14:paraId="62AB4E2F" w14:textId="77777777" w:rsidR="00CC54B9" w:rsidRDefault="00CC54B9" w:rsidP="00E3148E">
      <w:pPr>
        <w:ind w:left="360" w:hanging="360"/>
      </w:pPr>
      <w:r>
        <w:t>United Nations</w:t>
      </w:r>
      <w:r w:rsidRPr="00CC54B9">
        <w:t xml:space="preserve"> </w:t>
      </w:r>
      <w:r>
        <w:t>(</w:t>
      </w:r>
      <w:r w:rsidRPr="00CC54B9">
        <w:t>1970</w:t>
      </w:r>
      <w:r>
        <w:t>)</w:t>
      </w:r>
      <w:r w:rsidRPr="00CC54B9">
        <w:t xml:space="preserve"> Declaration on principles of international law concerning friendly relations and co-operation among states in accordance with the charter of the United Nations (UN Declaration of Principles). Resolution 2625 adopted by the general assembly, 25th Session. New York, USA; United Nations. 24 October 1970.</w:t>
      </w:r>
    </w:p>
    <w:p w14:paraId="60E34853" w14:textId="77777777" w:rsidR="00B338BD" w:rsidRDefault="00B338BD" w:rsidP="00E3148E">
      <w:pPr>
        <w:ind w:left="360" w:hanging="360"/>
      </w:pPr>
      <w:r>
        <w:t>UNFSA (</w:t>
      </w:r>
      <w:r w:rsidRPr="00B338BD">
        <w:t>1995</w:t>
      </w:r>
      <w:r>
        <w:t>)</w:t>
      </w:r>
      <w:r w:rsidRPr="00B338BD">
        <w:t xml:space="preserve"> Agreement for the Implementation of the Provisions of the United Nations Convention on the Law of the Sea of 10 December 1982 relating to the Conservation and Management of Straddling Fish Stocks and Highly Migratory Fish Stocks (UNFSA). </w:t>
      </w:r>
      <w:hyperlink r:id="rId11" w:history="1">
        <w:r w:rsidR="00CC54B9" w:rsidRPr="00A11424">
          <w:rPr>
            <w:rStyle w:val="Hyperlink"/>
          </w:rPr>
          <w:t>www.un.org/depts/los/convention_agreements/convention_overview_fish_stocks.htm</w:t>
        </w:r>
      </w:hyperlink>
      <w:r w:rsidRPr="00B338BD">
        <w:t>.</w:t>
      </w:r>
    </w:p>
    <w:p w14:paraId="0A5A7D89" w14:textId="77777777" w:rsidR="00CC54B9" w:rsidRPr="00CC54B9" w:rsidRDefault="00CC54B9" w:rsidP="00E3148E">
      <w:pPr>
        <w:ind w:left="360" w:hanging="360"/>
      </w:pPr>
      <w:proofErr w:type="spellStart"/>
      <w:r>
        <w:t>Wenar</w:t>
      </w:r>
      <w:proofErr w:type="spellEnd"/>
      <w:r>
        <w:t xml:space="preserve"> L</w:t>
      </w:r>
      <w:r w:rsidRPr="00CC54B9">
        <w:t xml:space="preserve"> </w:t>
      </w:r>
      <w:r>
        <w:t>(</w:t>
      </w:r>
      <w:r w:rsidRPr="00CC54B9">
        <w:t>2011</w:t>
      </w:r>
      <w:r>
        <w:t>)</w:t>
      </w:r>
      <w:r w:rsidRPr="00CC54B9">
        <w:t xml:space="preserve"> “Rights”, In the Stanford Encyclopedia of philosophy, ed. EN </w:t>
      </w:r>
      <w:proofErr w:type="spellStart"/>
      <w:r w:rsidRPr="00CC54B9">
        <w:t>Zalta</w:t>
      </w:r>
      <w:proofErr w:type="spellEnd"/>
      <w:r w:rsidRPr="00CC54B9">
        <w:t>. Fall 2011 edition.</w:t>
      </w:r>
    </w:p>
    <w:sectPr w:rsidR="00CC54B9" w:rsidRPr="00CC54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uliano Palacios Abrantes" w:date="2018-09-30T20:43:00Z" w:initials="JPA">
    <w:p w14:paraId="2E577B6F" w14:textId="77777777" w:rsidR="00A7578B" w:rsidRDefault="00A7578B">
      <w:pPr>
        <w:pStyle w:val="CommentText"/>
      </w:pPr>
      <w:r>
        <w:rPr>
          <w:rStyle w:val="CommentReference"/>
        </w:rPr>
        <w:annotationRef/>
      </w:r>
      <w:r>
        <w:t>Are we missing a word after “these”? Or we can say it like that?</w:t>
      </w:r>
    </w:p>
  </w:comment>
  <w:comment w:id="7" w:author="Juliano Palacios Abrantes" w:date="2018-09-30T20:48:00Z" w:initials="JPA">
    <w:p w14:paraId="6D271F79" w14:textId="77777777" w:rsidR="00A7578B" w:rsidRDefault="00A7578B">
      <w:pPr>
        <w:pStyle w:val="CommentText"/>
      </w:pPr>
      <w:r>
        <w:rPr>
          <w:rStyle w:val="CommentReference"/>
        </w:rPr>
        <w:annotationRef/>
      </w:r>
      <w:r>
        <w:t xml:space="preserve">How is this different? </w:t>
      </w:r>
    </w:p>
  </w:comment>
  <w:comment w:id="9" w:author="Juliano Palacios Abrantes" w:date="2018-09-30T20:53:00Z" w:initials="JPA">
    <w:p w14:paraId="10EF501C" w14:textId="77777777" w:rsidR="00A7578B" w:rsidRDefault="00A7578B">
      <w:pPr>
        <w:pStyle w:val="CommentText"/>
      </w:pPr>
      <w:r>
        <w:rPr>
          <w:rStyle w:val="CommentReference"/>
        </w:rPr>
        <w:annotationRef/>
      </w:r>
      <w:r>
        <w:t>To keep it simpler…</w:t>
      </w:r>
    </w:p>
  </w:comment>
  <w:comment w:id="14" w:author="Juliano Palacios Abrantes" w:date="2018-09-30T20:54:00Z" w:initials="JPA">
    <w:p w14:paraId="47E0EC0E" w14:textId="77777777" w:rsidR="00A7578B" w:rsidRDefault="00A7578B">
      <w:pPr>
        <w:pStyle w:val="CommentText"/>
      </w:pPr>
      <w:r>
        <w:rPr>
          <w:rStyle w:val="CommentReference"/>
        </w:rPr>
        <w:annotationRef/>
      </w:r>
      <w:r>
        <w:t>I know this is true, but in terms of transboundary issues, I believe their main cause of vulnerability is not being able to cope with the shifting distribution.</w:t>
      </w:r>
    </w:p>
  </w:comment>
  <w:comment w:id="15" w:author="Juliano Palacios Abrantes" w:date="2018-09-30T21:28:00Z" w:initials="JPA">
    <w:p w14:paraId="1ACCC388" w14:textId="77777777" w:rsidR="00E140A4" w:rsidRDefault="00E140A4">
      <w:pPr>
        <w:pStyle w:val="CommentText"/>
      </w:pPr>
      <w:r>
        <w:rPr>
          <w:rStyle w:val="CommentReference"/>
        </w:rPr>
        <w:annotationRef/>
      </w:r>
      <w:r>
        <w:t xml:space="preserve">I was thinking (and don’t really know how to say it, or even if we have </w:t>
      </w:r>
      <w:proofErr w:type="gramStart"/>
      <w:r>
        <w:t>too)…</w:t>
      </w:r>
      <w:proofErr w:type="gramEnd"/>
      <w:r>
        <w:t xml:space="preserve"> It is possible that the best solution for keeping sustainability of the stock (e.g. dynamic quotas) might not be the best for, for example, keeping jobs in a region. Therefore, there will be tradeoffs in the future. Basically, “there is no silver bullet for managing transboundary fisheries under climate change”</w:t>
      </w:r>
    </w:p>
  </w:comment>
  <w:comment w:id="27" w:author="Juliano Palacios Abrantes" w:date="2018-09-30T21:13:00Z" w:initials="JPA">
    <w:p w14:paraId="3C760835" w14:textId="77777777" w:rsidR="002C3858" w:rsidRDefault="002C3858">
      <w:pPr>
        <w:pStyle w:val="CommentText"/>
      </w:pPr>
      <w:r>
        <w:rPr>
          <w:rStyle w:val="CommentReference"/>
        </w:rPr>
        <w:annotationRef/>
      </w:r>
      <w:r>
        <w:t xml:space="preserve">Reference: </w:t>
      </w:r>
      <w:hyperlink r:id="rId1" w:history="1">
        <w:r w:rsidRPr="00AA46A6">
          <w:rPr>
            <w:rStyle w:val="Hyperlink"/>
          </w:rPr>
          <w:t>https://www2.gov.bc.ca/assets/gov/farming-natural-resources-and-industry/agriculture-and-seafood/statistics/market-analysis-and-trade-statistics/2017_bc_agrifood_and_seafood_export_highlights.pdf</w:t>
        </w:r>
      </w:hyperlink>
    </w:p>
    <w:p w14:paraId="17259DE4" w14:textId="77777777" w:rsidR="002C3858" w:rsidRDefault="002C3858">
      <w:pPr>
        <w:pStyle w:val="CommentText"/>
      </w:pPr>
    </w:p>
  </w:comment>
  <w:comment w:id="59" w:author="Juliano Palacios Abrantes" w:date="2018-09-30T21:15:00Z" w:initials="JPA">
    <w:p w14:paraId="1926F5FE" w14:textId="77777777" w:rsidR="002C3858" w:rsidRPr="002C3858" w:rsidRDefault="002C3858">
      <w:pPr>
        <w:pStyle w:val="CommentText"/>
        <w:rPr>
          <w:strike/>
        </w:rPr>
      </w:pPr>
      <w:r>
        <w:rPr>
          <w:rStyle w:val="CommentReference"/>
        </w:rPr>
        <w:annotationRef/>
      </w:r>
      <w:r>
        <w:rPr>
          <w:rFonts w:ascii="Helvetica" w:hAnsi="Helvetica" w:cs="Helvetica"/>
        </w:rPr>
        <w:t xml:space="preserve">North America Pacific, but might work as an example: Cheung, W. W., </w:t>
      </w:r>
      <w:proofErr w:type="spellStart"/>
      <w:r>
        <w:rPr>
          <w:rFonts w:ascii="Helvetica" w:hAnsi="Helvetica" w:cs="Helvetica"/>
        </w:rPr>
        <w:t>Brodeur</w:t>
      </w:r>
      <w:proofErr w:type="spellEnd"/>
      <w:r>
        <w:rPr>
          <w:rFonts w:ascii="Helvetica" w:hAnsi="Helvetica" w:cs="Helvetica"/>
        </w:rPr>
        <w:t xml:space="preserve">, R. D., </w:t>
      </w:r>
      <w:proofErr w:type="spellStart"/>
      <w:r>
        <w:rPr>
          <w:rFonts w:ascii="Helvetica" w:hAnsi="Helvetica" w:cs="Helvetica"/>
        </w:rPr>
        <w:t>Okey</w:t>
      </w:r>
      <w:proofErr w:type="spellEnd"/>
      <w:r>
        <w:rPr>
          <w:rFonts w:ascii="Helvetica" w:hAnsi="Helvetica" w:cs="Helvetica"/>
        </w:rPr>
        <w:t xml:space="preserve">, T. A., &amp; Pauly, D. (2015). Projecting future changes in distributions of pelagic fish species of Northeast Pacific shelf seas. </w:t>
      </w:r>
      <w:r>
        <w:rPr>
          <w:rFonts w:ascii="Helvetica" w:hAnsi="Helvetica" w:cs="Helvetica"/>
          <w:i/>
          <w:iCs/>
        </w:rPr>
        <w:t>Progress in Oceanography</w:t>
      </w:r>
      <w:r>
        <w:rPr>
          <w:rFonts w:ascii="Helvetica" w:hAnsi="Helvetica" w:cs="Helvetica"/>
        </w:rPr>
        <w:t xml:space="preserve">, </w:t>
      </w:r>
      <w:r>
        <w:rPr>
          <w:rFonts w:ascii="Helvetica" w:hAnsi="Helvetica" w:cs="Helvetica"/>
          <w:i/>
          <w:iCs/>
        </w:rPr>
        <w:t>130</w:t>
      </w:r>
      <w:r>
        <w:rPr>
          <w:rFonts w:ascii="Helvetica" w:hAnsi="Helvetica" w:cs="Helvetica"/>
        </w:rPr>
        <w:t>(C), 19–31. http://doi.org/10.1016/j.pocean.2014.09.003</w:t>
      </w:r>
    </w:p>
  </w:comment>
  <w:comment w:id="65" w:author="Juliano Palacios Abrantes" w:date="2018-09-30T21:21:00Z" w:initials="JPA">
    <w:p w14:paraId="06B7D3AA" w14:textId="77777777" w:rsidR="00E140A4" w:rsidRDefault="00E140A4">
      <w:pPr>
        <w:pStyle w:val="CommentText"/>
      </w:pPr>
      <w:r>
        <w:rPr>
          <w:rStyle w:val="CommentReference"/>
        </w:rPr>
        <w:annotationRef/>
      </w:r>
      <w:r>
        <w:t>Technically it’s not an obligation?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577B6F" w15:done="0"/>
  <w15:commentEx w15:paraId="6D271F79" w15:done="0"/>
  <w15:commentEx w15:paraId="10EF501C" w15:done="0"/>
  <w15:commentEx w15:paraId="47E0EC0E" w15:done="0"/>
  <w15:commentEx w15:paraId="1ACCC388" w15:done="0"/>
  <w15:commentEx w15:paraId="17259DE4" w15:done="0"/>
  <w15:commentEx w15:paraId="1926F5FE" w15:done="0"/>
  <w15:commentEx w15:paraId="06B7D3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E19F3" w14:textId="77777777" w:rsidR="00D22C17" w:rsidRDefault="00D22C17" w:rsidP="008E750B">
      <w:r>
        <w:separator/>
      </w:r>
    </w:p>
  </w:endnote>
  <w:endnote w:type="continuationSeparator" w:id="0">
    <w:p w14:paraId="32105C0F" w14:textId="77777777" w:rsidR="00D22C17" w:rsidRDefault="00D22C17" w:rsidP="008E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14D9B" w14:textId="77777777" w:rsidR="00D22C17" w:rsidRDefault="00D22C17" w:rsidP="008E750B">
      <w:r>
        <w:separator/>
      </w:r>
    </w:p>
  </w:footnote>
  <w:footnote w:type="continuationSeparator" w:id="0">
    <w:p w14:paraId="740048E4" w14:textId="77777777" w:rsidR="00D22C17" w:rsidRDefault="00D22C17" w:rsidP="008E750B">
      <w:r>
        <w:continuationSeparator/>
      </w:r>
    </w:p>
  </w:footnote>
  <w:footnote w:id="1">
    <w:p w14:paraId="1D14793D" w14:textId="77777777" w:rsidR="008E750B" w:rsidRDefault="008E750B">
      <w:pPr>
        <w:pStyle w:val="FootnoteText"/>
      </w:pPr>
      <w:r>
        <w:rPr>
          <w:rStyle w:val="FootnoteReference"/>
        </w:rPr>
        <w:footnoteRef/>
      </w:r>
      <w:r>
        <w:t xml:space="preserve"> Thought here to refer to finfish as well as shellfish</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43A25"/>
    <w:multiLevelType w:val="hybridMultilevel"/>
    <w:tmpl w:val="F3D4A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56B95"/>
    <w:multiLevelType w:val="hybridMultilevel"/>
    <w:tmpl w:val="F3D4A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694D7B"/>
    <w:multiLevelType w:val="hybridMultilevel"/>
    <w:tmpl w:val="CB7AC014"/>
    <w:lvl w:ilvl="0" w:tplc="BDF4DBF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38"/>
    <w:rsid w:val="0003038D"/>
    <w:rsid w:val="0005424A"/>
    <w:rsid w:val="00082E91"/>
    <w:rsid w:val="000A633D"/>
    <w:rsid w:val="000D6DD3"/>
    <w:rsid w:val="001677CF"/>
    <w:rsid w:val="00167E5C"/>
    <w:rsid w:val="001852DE"/>
    <w:rsid w:val="001B3E67"/>
    <w:rsid w:val="001C518D"/>
    <w:rsid w:val="001D222F"/>
    <w:rsid w:val="001E090A"/>
    <w:rsid w:val="001E5CF8"/>
    <w:rsid w:val="0021271C"/>
    <w:rsid w:val="00250219"/>
    <w:rsid w:val="002C3858"/>
    <w:rsid w:val="002E0D77"/>
    <w:rsid w:val="0032714C"/>
    <w:rsid w:val="00351624"/>
    <w:rsid w:val="003A7ACC"/>
    <w:rsid w:val="004142BB"/>
    <w:rsid w:val="004D7D9D"/>
    <w:rsid w:val="004E090B"/>
    <w:rsid w:val="00507BC5"/>
    <w:rsid w:val="005254AE"/>
    <w:rsid w:val="005E2A4D"/>
    <w:rsid w:val="005F3000"/>
    <w:rsid w:val="006160B9"/>
    <w:rsid w:val="00633788"/>
    <w:rsid w:val="00652579"/>
    <w:rsid w:val="00664239"/>
    <w:rsid w:val="006653C2"/>
    <w:rsid w:val="006E2482"/>
    <w:rsid w:val="006E43A1"/>
    <w:rsid w:val="00733788"/>
    <w:rsid w:val="00791405"/>
    <w:rsid w:val="007A693C"/>
    <w:rsid w:val="007E4CCF"/>
    <w:rsid w:val="00822338"/>
    <w:rsid w:val="00882822"/>
    <w:rsid w:val="00892BBE"/>
    <w:rsid w:val="008973B3"/>
    <w:rsid w:val="008D408F"/>
    <w:rsid w:val="008E750B"/>
    <w:rsid w:val="0090451A"/>
    <w:rsid w:val="009206B0"/>
    <w:rsid w:val="00977167"/>
    <w:rsid w:val="00995817"/>
    <w:rsid w:val="009F6178"/>
    <w:rsid w:val="00A14937"/>
    <w:rsid w:val="00A203B3"/>
    <w:rsid w:val="00A65581"/>
    <w:rsid w:val="00A7578B"/>
    <w:rsid w:val="00B233FD"/>
    <w:rsid w:val="00B338BD"/>
    <w:rsid w:val="00B45967"/>
    <w:rsid w:val="00B66740"/>
    <w:rsid w:val="00B72072"/>
    <w:rsid w:val="00BC5440"/>
    <w:rsid w:val="00BD42E4"/>
    <w:rsid w:val="00BF5D62"/>
    <w:rsid w:val="00C35556"/>
    <w:rsid w:val="00C62D13"/>
    <w:rsid w:val="00C866BC"/>
    <w:rsid w:val="00CA006E"/>
    <w:rsid w:val="00CC54B9"/>
    <w:rsid w:val="00CD79A2"/>
    <w:rsid w:val="00D22C17"/>
    <w:rsid w:val="00D51BCE"/>
    <w:rsid w:val="00DD03A7"/>
    <w:rsid w:val="00E140A4"/>
    <w:rsid w:val="00E3148E"/>
    <w:rsid w:val="00E379B9"/>
    <w:rsid w:val="00E51C75"/>
    <w:rsid w:val="00E70754"/>
    <w:rsid w:val="00E919E8"/>
    <w:rsid w:val="00EB3464"/>
    <w:rsid w:val="00ED131E"/>
    <w:rsid w:val="00F25610"/>
    <w:rsid w:val="00F30A65"/>
    <w:rsid w:val="00F4017F"/>
    <w:rsid w:val="00FB3F37"/>
    <w:rsid w:val="00FE1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433D"/>
  <w15:chartTrackingRefBased/>
  <w15:docId w15:val="{41AA0336-944B-4FE4-B9C9-CF3CAA71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233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33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581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822338"/>
    <w:pPr>
      <w:spacing w:before="100" w:beforeAutospacing="1" w:after="100" w:afterAutospacing="1"/>
    </w:pPr>
  </w:style>
  <w:style w:type="character" w:customStyle="1" w:styleId="xapple-converted-space">
    <w:name w:val="x_apple-converted-space"/>
    <w:basedOn w:val="DefaultParagraphFont"/>
    <w:rsid w:val="00822338"/>
  </w:style>
  <w:style w:type="character" w:customStyle="1" w:styleId="Heading1Char">
    <w:name w:val="Heading 1 Char"/>
    <w:basedOn w:val="DefaultParagraphFont"/>
    <w:link w:val="Heading1"/>
    <w:uiPriority w:val="9"/>
    <w:rsid w:val="008223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58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70754"/>
    <w:pPr>
      <w:ind w:left="720"/>
      <w:contextualSpacing/>
    </w:pPr>
  </w:style>
  <w:style w:type="character" w:styleId="Hyperlink">
    <w:name w:val="Hyperlink"/>
    <w:basedOn w:val="DefaultParagraphFont"/>
    <w:uiPriority w:val="99"/>
    <w:unhideWhenUsed/>
    <w:rsid w:val="00B338BD"/>
    <w:rPr>
      <w:color w:val="0563C1" w:themeColor="hyperlink"/>
      <w:u w:val="single"/>
    </w:rPr>
  </w:style>
  <w:style w:type="paragraph" w:styleId="FootnoteText">
    <w:name w:val="footnote text"/>
    <w:basedOn w:val="Normal"/>
    <w:link w:val="FootnoteTextChar"/>
    <w:uiPriority w:val="99"/>
    <w:semiHidden/>
    <w:unhideWhenUsed/>
    <w:rsid w:val="008E750B"/>
    <w:rPr>
      <w:sz w:val="20"/>
      <w:szCs w:val="20"/>
    </w:rPr>
  </w:style>
  <w:style w:type="character" w:customStyle="1" w:styleId="FootnoteTextChar">
    <w:name w:val="Footnote Text Char"/>
    <w:basedOn w:val="DefaultParagraphFont"/>
    <w:link w:val="FootnoteText"/>
    <w:uiPriority w:val="99"/>
    <w:semiHidden/>
    <w:rsid w:val="008E750B"/>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E750B"/>
    <w:rPr>
      <w:vertAlign w:val="superscript"/>
    </w:rPr>
  </w:style>
  <w:style w:type="paragraph" w:styleId="BalloonText">
    <w:name w:val="Balloon Text"/>
    <w:basedOn w:val="Normal"/>
    <w:link w:val="BalloonTextChar"/>
    <w:uiPriority w:val="99"/>
    <w:semiHidden/>
    <w:unhideWhenUsed/>
    <w:rsid w:val="00B233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3FD"/>
    <w:rPr>
      <w:rFonts w:ascii="Segoe UI" w:hAnsi="Segoe UI" w:cs="Segoe UI"/>
      <w:sz w:val="18"/>
      <w:szCs w:val="18"/>
    </w:rPr>
  </w:style>
  <w:style w:type="paragraph" w:styleId="Header">
    <w:name w:val="header"/>
    <w:basedOn w:val="Normal"/>
    <w:link w:val="HeaderChar"/>
    <w:uiPriority w:val="99"/>
    <w:unhideWhenUsed/>
    <w:rsid w:val="006E43A1"/>
    <w:pPr>
      <w:tabs>
        <w:tab w:val="center" w:pos="4680"/>
        <w:tab w:val="right" w:pos="9360"/>
      </w:tabs>
    </w:pPr>
  </w:style>
  <w:style w:type="character" w:customStyle="1" w:styleId="HeaderChar">
    <w:name w:val="Header Char"/>
    <w:basedOn w:val="DefaultParagraphFont"/>
    <w:link w:val="Header"/>
    <w:uiPriority w:val="99"/>
    <w:rsid w:val="006E43A1"/>
    <w:rPr>
      <w:rFonts w:ascii="Times New Roman" w:hAnsi="Times New Roman" w:cs="Times New Roman"/>
      <w:sz w:val="24"/>
      <w:szCs w:val="24"/>
    </w:rPr>
  </w:style>
  <w:style w:type="paragraph" w:styleId="Footer">
    <w:name w:val="footer"/>
    <w:basedOn w:val="Normal"/>
    <w:link w:val="FooterChar"/>
    <w:uiPriority w:val="99"/>
    <w:unhideWhenUsed/>
    <w:rsid w:val="006E43A1"/>
    <w:pPr>
      <w:tabs>
        <w:tab w:val="center" w:pos="4680"/>
        <w:tab w:val="right" w:pos="9360"/>
      </w:tabs>
    </w:pPr>
  </w:style>
  <w:style w:type="character" w:customStyle="1" w:styleId="FooterChar">
    <w:name w:val="Footer Char"/>
    <w:basedOn w:val="DefaultParagraphFont"/>
    <w:link w:val="Footer"/>
    <w:uiPriority w:val="99"/>
    <w:rsid w:val="006E43A1"/>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A7578B"/>
    <w:rPr>
      <w:sz w:val="18"/>
      <w:szCs w:val="18"/>
    </w:rPr>
  </w:style>
  <w:style w:type="paragraph" w:styleId="CommentText">
    <w:name w:val="annotation text"/>
    <w:basedOn w:val="Normal"/>
    <w:link w:val="CommentTextChar"/>
    <w:uiPriority w:val="99"/>
    <w:semiHidden/>
    <w:unhideWhenUsed/>
    <w:rsid w:val="00A7578B"/>
  </w:style>
  <w:style w:type="character" w:customStyle="1" w:styleId="CommentTextChar">
    <w:name w:val="Comment Text Char"/>
    <w:basedOn w:val="DefaultParagraphFont"/>
    <w:link w:val="CommentText"/>
    <w:uiPriority w:val="99"/>
    <w:semiHidden/>
    <w:rsid w:val="00A7578B"/>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A7578B"/>
    <w:rPr>
      <w:b/>
      <w:bCs/>
      <w:sz w:val="20"/>
      <w:szCs w:val="20"/>
    </w:rPr>
  </w:style>
  <w:style w:type="character" w:customStyle="1" w:styleId="CommentSubjectChar">
    <w:name w:val="Comment Subject Char"/>
    <w:basedOn w:val="CommentTextChar"/>
    <w:link w:val="CommentSubject"/>
    <w:uiPriority w:val="99"/>
    <w:semiHidden/>
    <w:rsid w:val="00A7578B"/>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0201">
      <w:bodyDiv w:val="1"/>
      <w:marLeft w:val="0"/>
      <w:marRight w:val="0"/>
      <w:marTop w:val="0"/>
      <w:marBottom w:val="0"/>
      <w:divBdr>
        <w:top w:val="none" w:sz="0" w:space="0" w:color="auto"/>
        <w:left w:val="none" w:sz="0" w:space="0" w:color="auto"/>
        <w:bottom w:val="none" w:sz="0" w:space="0" w:color="auto"/>
        <w:right w:val="none" w:sz="0" w:space="0" w:color="auto"/>
      </w:divBdr>
    </w:div>
    <w:div w:id="16660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2.gov.bc.ca/assets/gov/farming-natural-resources-and-industry/agriculture-and-seafood/statistics/market-analysis-and-trade-statistics/2017_bc_agrifood_and_seafood_export_highlights.pdf"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www.un.org/depts/los/convention_agreements/convention_overview_fish_stocks.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policyalternative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FAC4D-FD65-434D-B7F1-DE5F19F69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3112</Words>
  <Characters>17739</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Univeristy of British Columbia</Company>
  <LinksUpToDate>false</LinksUpToDate>
  <CharactersWithSpaces>20810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1</dc:creator>
  <cp:keywords/>
  <dc:description/>
  <cp:lastModifiedBy>Juliano Palacios Abrantes</cp:lastModifiedBy>
  <cp:revision>2</cp:revision>
  <cp:lastPrinted>2018-09-28T20:43:00Z</cp:lastPrinted>
  <dcterms:created xsi:type="dcterms:W3CDTF">2018-10-01T04:30:00Z</dcterms:created>
  <dcterms:modified xsi:type="dcterms:W3CDTF">2018-10-01T04:30:00Z</dcterms:modified>
</cp:coreProperties>
</file>