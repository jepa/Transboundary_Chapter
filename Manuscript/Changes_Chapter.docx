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3431" w14:textId="77777777" w:rsidR="00766309" w:rsidRPr="00766309" w:rsidRDefault="00766309" w:rsidP="00766309">
      <w:pPr>
        <w:pStyle w:val="ListParagraph"/>
        <w:spacing w:before="0" w:beforeAutospacing="0" w:after="0" w:afterAutospacing="0"/>
        <w:ind w:left="720" w:hanging="360"/>
        <w:rPr>
          <w:rFonts w:asciiTheme="majorHAnsi" w:hAnsiTheme="majorHAnsi" w:cstheme="majorHAnsi"/>
          <w:color w:val="000000"/>
        </w:rPr>
      </w:pPr>
      <w:r w:rsidRPr="00766309">
        <w:rPr>
          <w:rFonts w:asciiTheme="majorHAnsi" w:hAnsiTheme="majorHAnsi" w:cstheme="majorHAnsi"/>
          <w:color w:val="1F497D"/>
        </w:rPr>
        <w:t>1.     </w:t>
      </w:r>
      <w:r w:rsidRPr="00766309">
        <w:rPr>
          <w:rStyle w:val="apple-converted-space"/>
          <w:rFonts w:asciiTheme="majorHAnsi" w:hAnsiTheme="majorHAnsi" w:cstheme="majorHAnsi"/>
          <w:color w:val="1F497D"/>
        </w:rPr>
        <w:t> </w:t>
      </w:r>
      <w:r w:rsidRPr="00766309">
        <w:rPr>
          <w:rFonts w:asciiTheme="majorHAnsi" w:hAnsiTheme="majorHAnsi" w:cstheme="majorHAnsi"/>
          <w:color w:val="1F497D"/>
        </w:rPr>
        <w:t>The common key message (aim for 40 words):</w:t>
      </w:r>
    </w:p>
    <w:p w14:paraId="3941012F" w14:textId="77777777" w:rsidR="00766309" w:rsidRPr="00766309" w:rsidRDefault="00766309" w:rsidP="00B54514">
      <w:pPr>
        <w:rPr>
          <w:rFonts w:asciiTheme="majorHAnsi" w:eastAsia="Times New Roman" w:hAnsiTheme="majorHAnsi" w:cstheme="majorHAnsi"/>
          <w:color w:val="1F497D"/>
        </w:rPr>
      </w:pPr>
    </w:p>
    <w:p w14:paraId="0DD7498F" w14:textId="77777777" w:rsidR="00B54514" w:rsidRPr="00B54514" w:rsidRDefault="00B54514" w:rsidP="00B54514">
      <w:pPr>
        <w:rPr>
          <w:rFonts w:asciiTheme="majorHAnsi" w:eastAsia="Times New Roman" w:hAnsiTheme="majorHAnsi" w:cstheme="majorHAnsi"/>
          <w:color w:val="000000"/>
        </w:rPr>
      </w:pPr>
      <w:r w:rsidRPr="00B54514">
        <w:rPr>
          <w:rFonts w:asciiTheme="majorHAnsi" w:eastAsia="Times New Roman" w:hAnsiTheme="majorHAnsi" w:cstheme="majorHAnsi"/>
          <w:color w:val="1F497D"/>
        </w:rPr>
        <w:t>OK – based no our original key message I’ve rephrased the common one as follows:</w:t>
      </w:r>
    </w:p>
    <w:p w14:paraId="172DB27E" w14:textId="77777777" w:rsidR="00B54514" w:rsidRPr="00B54514" w:rsidRDefault="00B54514" w:rsidP="00B54514">
      <w:pPr>
        <w:rPr>
          <w:rFonts w:asciiTheme="majorHAnsi" w:eastAsia="Times New Roman" w:hAnsiTheme="majorHAnsi" w:cstheme="majorHAnsi"/>
          <w:color w:val="000000"/>
        </w:rPr>
      </w:pPr>
      <w:r w:rsidRPr="00B54514">
        <w:rPr>
          <w:rFonts w:asciiTheme="majorHAnsi" w:eastAsia="Times New Roman" w:hAnsiTheme="majorHAnsi" w:cstheme="majorHAnsi"/>
          <w:color w:val="1F497D"/>
        </w:rPr>
        <w:t> </w:t>
      </w:r>
    </w:p>
    <w:p w14:paraId="4F254073" w14:textId="2F62C888" w:rsidR="00B54514" w:rsidRPr="00B54514" w:rsidRDefault="00B54514" w:rsidP="00B54514">
      <w:pPr>
        <w:rPr>
          <w:rFonts w:asciiTheme="majorHAnsi" w:eastAsia="Times New Roman" w:hAnsiTheme="majorHAnsi" w:cstheme="majorHAnsi"/>
          <w:color w:val="000000"/>
        </w:rPr>
      </w:pPr>
      <w:commentRangeStart w:id="0"/>
      <w:r w:rsidRPr="00B54514">
        <w:rPr>
          <w:rFonts w:asciiTheme="majorHAnsi" w:eastAsia="Times New Roman" w:hAnsiTheme="majorHAnsi" w:cstheme="majorHAnsi"/>
          <w:color w:val="000000"/>
        </w:rPr>
        <w:t xml:space="preserve">Most </w:t>
      </w:r>
      <w:commentRangeEnd w:id="0"/>
      <w:r w:rsidR="00977FCE">
        <w:rPr>
          <w:rStyle w:val="CommentReference"/>
        </w:rPr>
        <w:commentReference w:id="0"/>
      </w:r>
      <w:r w:rsidRPr="00B54514">
        <w:rPr>
          <w:rFonts w:asciiTheme="majorHAnsi" w:eastAsia="Times New Roman" w:hAnsiTheme="majorHAnsi" w:cstheme="majorHAnsi"/>
          <w:color w:val="000000"/>
        </w:rPr>
        <w:t xml:space="preserve">of Canada’s </w:t>
      </w:r>
      <w:ins w:id="1" w:author="Juliano Palacios" w:date="2019-01-23T14:43:00Z">
        <w:r w:rsidR="00A4569E" w:rsidRPr="00B54514">
          <w:rPr>
            <w:rFonts w:asciiTheme="majorHAnsi" w:eastAsia="Times New Roman" w:hAnsiTheme="majorHAnsi" w:cstheme="majorHAnsi"/>
            <w:color w:val="000000"/>
          </w:rPr>
          <w:t>freshwater and marine</w:t>
        </w:r>
        <w:r w:rsidR="00A4569E">
          <w:rPr>
            <w:rFonts w:asciiTheme="majorHAnsi" w:eastAsia="Times New Roman" w:hAnsiTheme="majorHAnsi" w:cstheme="majorHAnsi"/>
            <w:color w:val="000000"/>
          </w:rPr>
          <w:t xml:space="preserve"> </w:t>
        </w:r>
      </w:ins>
      <w:r w:rsidRPr="00B54514">
        <w:rPr>
          <w:rFonts w:asciiTheme="majorHAnsi" w:eastAsia="Times New Roman" w:hAnsiTheme="majorHAnsi" w:cstheme="majorHAnsi"/>
          <w:color w:val="000000"/>
        </w:rPr>
        <w:t xml:space="preserve">transboundary </w:t>
      </w:r>
      <w:del w:id="2" w:author="Juliano Palacios" w:date="2019-01-23T14:43:00Z">
        <w:r w:rsidRPr="00B54514" w:rsidDel="00A4569E">
          <w:rPr>
            <w:rFonts w:asciiTheme="majorHAnsi" w:eastAsia="Times New Roman" w:hAnsiTheme="majorHAnsi" w:cstheme="majorHAnsi"/>
            <w:color w:val="000000"/>
          </w:rPr>
          <w:delText>freshwater and marine</w:delText>
        </w:r>
      </w:del>
      <w:ins w:id="3" w:author="Juliano Palacios" w:date="2019-01-23T12:34:00Z">
        <w:r w:rsidR="00766309" w:rsidRPr="00766309">
          <w:rPr>
            <w:rFonts w:asciiTheme="majorHAnsi" w:eastAsia="Times New Roman" w:hAnsiTheme="majorHAnsi" w:cstheme="majorHAnsi"/>
            <w:color w:val="000000"/>
          </w:rPr>
          <w:t>fisheries</w:t>
        </w:r>
      </w:ins>
      <w:r w:rsidRPr="00B54514">
        <w:rPr>
          <w:rFonts w:asciiTheme="majorHAnsi" w:eastAsia="Times New Roman" w:hAnsiTheme="majorHAnsi" w:cstheme="majorHAnsi"/>
          <w:color w:val="000000"/>
        </w:rPr>
        <w:t xml:space="preserve"> agreements </w:t>
      </w:r>
      <w:del w:id="4" w:author="Juliano Palacios" w:date="2019-01-23T14:31:00Z">
        <w:r w:rsidRPr="00B54514" w:rsidDel="003D4007">
          <w:rPr>
            <w:rFonts w:asciiTheme="majorHAnsi" w:eastAsia="Times New Roman" w:hAnsiTheme="majorHAnsi" w:cstheme="majorHAnsi"/>
            <w:color w:val="000000"/>
          </w:rPr>
          <w:delText>were not created with</w:delText>
        </w:r>
      </w:del>
      <w:ins w:id="5" w:author="Juliano Palacios" w:date="2019-01-23T14:44:00Z">
        <w:r w:rsidR="00A4569E">
          <w:rPr>
            <w:rFonts w:asciiTheme="majorHAnsi" w:eastAsia="Times New Roman" w:hAnsiTheme="majorHAnsi" w:cstheme="majorHAnsi"/>
            <w:color w:val="000000"/>
          </w:rPr>
          <w:t>dis</w:t>
        </w:r>
      </w:ins>
      <w:ins w:id="6" w:author="Juliano Palacios" w:date="2019-01-23T14:45:00Z">
        <w:r w:rsidR="00A4569E">
          <w:rPr>
            <w:rFonts w:asciiTheme="majorHAnsi" w:eastAsia="Times New Roman" w:hAnsiTheme="majorHAnsi" w:cstheme="majorHAnsi"/>
            <w:color w:val="000000"/>
          </w:rPr>
          <w:t>regard</w:t>
        </w:r>
      </w:ins>
      <w:ins w:id="7" w:author="Juliano Palacios" w:date="2019-01-23T14:44:00Z">
        <w:r w:rsidR="00A4569E">
          <w:rPr>
            <w:rFonts w:asciiTheme="majorHAnsi" w:eastAsia="Times New Roman" w:hAnsiTheme="majorHAnsi" w:cstheme="majorHAnsi"/>
            <w:color w:val="000000"/>
          </w:rPr>
          <w:t xml:space="preserve"> </w:t>
        </w:r>
      </w:ins>
      <w:del w:id="8" w:author="Juliano Palacios" w:date="2019-01-23T14:44:00Z">
        <w:r w:rsidRPr="00B54514" w:rsidDel="00A4569E">
          <w:rPr>
            <w:rFonts w:asciiTheme="majorHAnsi" w:eastAsia="Times New Roman" w:hAnsiTheme="majorHAnsi" w:cstheme="majorHAnsi"/>
            <w:color w:val="000000"/>
          </w:rPr>
          <w:delText xml:space="preserve"> </w:delText>
        </w:r>
      </w:del>
      <w:r w:rsidRPr="00B54514">
        <w:rPr>
          <w:rFonts w:asciiTheme="majorHAnsi" w:eastAsia="Times New Roman" w:hAnsiTheme="majorHAnsi" w:cstheme="majorHAnsi"/>
          <w:color w:val="000000"/>
        </w:rPr>
        <w:t>climate change</w:t>
      </w:r>
      <w:del w:id="9" w:author="Juliano Palacios" w:date="2019-01-23T14:31:00Z">
        <w:r w:rsidRPr="00B54514" w:rsidDel="003D4007">
          <w:rPr>
            <w:rFonts w:asciiTheme="majorHAnsi" w:eastAsia="Times New Roman" w:hAnsiTheme="majorHAnsi" w:cstheme="majorHAnsi"/>
            <w:color w:val="000000"/>
          </w:rPr>
          <w:delText xml:space="preserve"> in mind</w:delText>
        </w:r>
      </w:del>
      <w:r w:rsidRPr="00B54514">
        <w:rPr>
          <w:rFonts w:asciiTheme="majorHAnsi" w:eastAsia="Times New Roman" w:hAnsiTheme="majorHAnsi" w:cstheme="majorHAnsi"/>
          <w:color w:val="000000"/>
        </w:rPr>
        <w:t xml:space="preserve">. These agreements will need to </w:t>
      </w:r>
      <w:del w:id="10" w:author="Juliano Palacios" w:date="2019-01-23T14:32:00Z">
        <w:r w:rsidRPr="00B54514" w:rsidDel="003D4007">
          <w:rPr>
            <w:rFonts w:asciiTheme="majorHAnsi" w:eastAsia="Times New Roman" w:hAnsiTheme="majorHAnsi" w:cstheme="majorHAnsi"/>
            <w:color w:val="000000"/>
          </w:rPr>
          <w:delText xml:space="preserve">increasingly </w:delText>
        </w:r>
      </w:del>
      <w:r w:rsidRPr="00B54514">
        <w:rPr>
          <w:rFonts w:asciiTheme="majorHAnsi" w:eastAsia="Times New Roman" w:hAnsiTheme="majorHAnsi" w:cstheme="majorHAnsi"/>
          <w:color w:val="000000"/>
        </w:rPr>
        <w:t xml:space="preserve">respond to uncertainty by building </w:t>
      </w:r>
      <w:del w:id="11" w:author="Juliano Palacios" w:date="2019-01-23T14:33:00Z">
        <w:r w:rsidRPr="00B54514" w:rsidDel="003D4007">
          <w:rPr>
            <w:rFonts w:asciiTheme="majorHAnsi" w:eastAsia="Times New Roman" w:hAnsiTheme="majorHAnsi" w:cstheme="majorHAnsi"/>
            <w:color w:val="000000"/>
          </w:rPr>
          <w:delText xml:space="preserve">greater </w:delText>
        </w:r>
      </w:del>
      <w:r w:rsidRPr="00B54514">
        <w:rPr>
          <w:rFonts w:asciiTheme="majorHAnsi" w:eastAsia="Times New Roman" w:hAnsiTheme="majorHAnsi" w:cstheme="majorHAnsi"/>
          <w:color w:val="000000"/>
        </w:rPr>
        <w:t>flexibility and adaptive capacity in governance, explicitly addressing trade-offs, and considering the role of equity and Indigenous rights.</w:t>
      </w:r>
    </w:p>
    <w:p w14:paraId="632649DA" w14:textId="77777777" w:rsidR="00B54514" w:rsidRPr="00B54514" w:rsidRDefault="00B54514" w:rsidP="00B54514">
      <w:pPr>
        <w:rPr>
          <w:rFonts w:asciiTheme="majorHAnsi" w:eastAsia="Times New Roman" w:hAnsiTheme="majorHAnsi" w:cstheme="majorHAnsi"/>
          <w:color w:val="000000"/>
        </w:rPr>
      </w:pPr>
      <w:r w:rsidRPr="00B54514">
        <w:rPr>
          <w:rFonts w:asciiTheme="majorHAnsi" w:eastAsia="Times New Roman" w:hAnsiTheme="majorHAnsi" w:cstheme="majorHAnsi"/>
          <w:color w:val="1F497D"/>
        </w:rPr>
        <w:t> </w:t>
      </w:r>
    </w:p>
    <w:p w14:paraId="4EEC1460" w14:textId="77777777" w:rsidR="00B54514" w:rsidRPr="00B54514" w:rsidRDefault="00B54514" w:rsidP="00B54514">
      <w:pPr>
        <w:rPr>
          <w:rFonts w:asciiTheme="majorHAnsi" w:eastAsia="Times New Roman" w:hAnsiTheme="majorHAnsi" w:cstheme="majorHAnsi"/>
          <w:color w:val="000000"/>
        </w:rPr>
      </w:pPr>
      <w:r w:rsidRPr="00B54514">
        <w:rPr>
          <w:rFonts w:asciiTheme="majorHAnsi" w:eastAsia="Times New Roman" w:hAnsiTheme="majorHAnsi" w:cstheme="majorHAnsi"/>
          <w:color w:val="1F497D"/>
        </w:rPr>
        <w:t>So this leaves us with not much for our marine resources key message!!! The first sentence can stand – but we need a message that emphases 1. What will happen and 2. What the consequences are . The sentence in italics is what I have drafted very quickly to give a sense of what I think we could say. Do you want to have a go at putting some thoughts together for this? (the total no of words is 50)</w:t>
      </w:r>
    </w:p>
    <w:p w14:paraId="51D67B18" w14:textId="77777777" w:rsidR="00B54514" w:rsidRPr="00B54514" w:rsidRDefault="00B54514" w:rsidP="00B54514">
      <w:pPr>
        <w:rPr>
          <w:rFonts w:asciiTheme="majorHAnsi" w:eastAsia="Times New Roman" w:hAnsiTheme="majorHAnsi" w:cstheme="majorHAnsi"/>
          <w:color w:val="000000"/>
        </w:rPr>
      </w:pPr>
      <w:r w:rsidRPr="00B54514">
        <w:rPr>
          <w:rFonts w:asciiTheme="majorHAnsi" w:eastAsia="Times New Roman" w:hAnsiTheme="majorHAnsi" w:cstheme="majorHAnsi"/>
          <w:color w:val="1F497D"/>
        </w:rPr>
        <w:t> </w:t>
      </w:r>
    </w:p>
    <w:p w14:paraId="2C3D27DA" w14:textId="2AEBBAC7" w:rsidR="00B54514" w:rsidRPr="00B54514" w:rsidRDefault="00B54514" w:rsidP="00B54514">
      <w:pPr>
        <w:spacing w:after="160"/>
        <w:rPr>
          <w:rFonts w:asciiTheme="majorHAnsi" w:eastAsia="Times New Roman" w:hAnsiTheme="majorHAnsi" w:cstheme="majorHAnsi"/>
          <w:color w:val="000000"/>
        </w:rPr>
      </w:pPr>
      <w:commentRangeStart w:id="12"/>
      <w:r w:rsidRPr="00B54514">
        <w:rPr>
          <w:rFonts w:asciiTheme="majorHAnsi" w:eastAsia="Times New Roman" w:hAnsiTheme="majorHAnsi" w:cstheme="majorHAnsi"/>
          <w:color w:val="000000"/>
        </w:rPr>
        <w:t xml:space="preserve">Canada's </w:t>
      </w:r>
      <w:commentRangeEnd w:id="12"/>
      <w:r w:rsidR="00516103">
        <w:rPr>
          <w:rStyle w:val="CommentReference"/>
        </w:rPr>
        <w:commentReference w:id="12"/>
      </w:r>
      <w:commentRangeStart w:id="13"/>
      <w:del w:id="14" w:author="Juliano Palacios" w:date="2019-01-23T14:41:00Z">
        <w:r w:rsidRPr="00B54514" w:rsidDel="00041158">
          <w:rPr>
            <w:rFonts w:asciiTheme="majorHAnsi" w:eastAsia="Times New Roman" w:hAnsiTheme="majorHAnsi" w:cstheme="majorHAnsi"/>
            <w:color w:val="000000"/>
          </w:rPr>
          <w:delText xml:space="preserve">shared </w:delText>
        </w:r>
      </w:del>
      <w:ins w:id="15" w:author="Juliano Palacios" w:date="2019-01-23T14:41:00Z">
        <w:r w:rsidR="00041158">
          <w:rPr>
            <w:rFonts w:asciiTheme="majorHAnsi" w:eastAsia="Times New Roman" w:hAnsiTheme="majorHAnsi" w:cstheme="majorHAnsi"/>
            <w:color w:val="000000"/>
          </w:rPr>
          <w:t>transboundary</w:t>
        </w:r>
        <w:r w:rsidR="00041158" w:rsidRPr="00B54514">
          <w:rPr>
            <w:rFonts w:asciiTheme="majorHAnsi" w:eastAsia="Times New Roman" w:hAnsiTheme="majorHAnsi" w:cstheme="majorHAnsi"/>
            <w:color w:val="000000"/>
          </w:rPr>
          <w:t xml:space="preserve"> </w:t>
        </w:r>
        <w:commentRangeEnd w:id="13"/>
        <w:r w:rsidR="00041158">
          <w:rPr>
            <w:rStyle w:val="CommentReference"/>
          </w:rPr>
          <w:commentReference w:id="13"/>
        </w:r>
      </w:ins>
      <w:r w:rsidRPr="00B54514">
        <w:rPr>
          <w:rFonts w:asciiTheme="majorHAnsi" w:eastAsia="Times New Roman" w:hAnsiTheme="majorHAnsi" w:cstheme="majorHAnsi"/>
          <w:color w:val="000000"/>
        </w:rPr>
        <w:t xml:space="preserve">marine </w:t>
      </w:r>
      <w:commentRangeStart w:id="16"/>
      <w:del w:id="17" w:author="Juliano Palacios" w:date="2019-01-23T12:36:00Z">
        <w:r w:rsidRPr="00B54514" w:rsidDel="00766309">
          <w:rPr>
            <w:rFonts w:asciiTheme="majorHAnsi" w:eastAsia="Times New Roman" w:hAnsiTheme="majorHAnsi" w:cstheme="majorHAnsi"/>
            <w:color w:val="000000"/>
          </w:rPr>
          <w:delText xml:space="preserve">resources </w:delText>
        </w:r>
      </w:del>
      <w:ins w:id="18" w:author="Juliano Palacios" w:date="2019-01-23T12:36:00Z">
        <w:r w:rsidR="00766309" w:rsidRPr="00766309">
          <w:rPr>
            <w:rFonts w:asciiTheme="majorHAnsi" w:eastAsia="Times New Roman" w:hAnsiTheme="majorHAnsi" w:cstheme="majorHAnsi"/>
            <w:color w:val="000000"/>
          </w:rPr>
          <w:t>fisheries</w:t>
        </w:r>
        <w:r w:rsidR="00766309" w:rsidRPr="00B54514">
          <w:rPr>
            <w:rFonts w:asciiTheme="majorHAnsi" w:eastAsia="Times New Roman" w:hAnsiTheme="majorHAnsi" w:cstheme="majorHAnsi"/>
            <w:color w:val="000000"/>
          </w:rPr>
          <w:t xml:space="preserve"> </w:t>
        </w:r>
      </w:ins>
      <w:commentRangeEnd w:id="16"/>
      <w:ins w:id="19" w:author="Juliano Palacios" w:date="2019-01-23T14:40:00Z">
        <w:r w:rsidR="00977FCE">
          <w:rPr>
            <w:rStyle w:val="CommentReference"/>
          </w:rPr>
          <w:commentReference w:id="16"/>
        </w:r>
      </w:ins>
      <w:r w:rsidRPr="00B54514">
        <w:rPr>
          <w:rFonts w:asciiTheme="majorHAnsi" w:eastAsia="Times New Roman" w:hAnsiTheme="majorHAnsi" w:cstheme="majorHAnsi"/>
          <w:color w:val="000000"/>
        </w:rPr>
        <w:t>provide nutrition, employment, economic and cultural benefits yet are vulnerable to impacts from a changing climate. </w:t>
      </w:r>
      <w:ins w:id="20" w:author="Juliano Palacios" w:date="2019-01-23T14:18:00Z">
        <w:r w:rsidR="00516103">
          <w:rPr>
            <w:rFonts w:asciiTheme="majorHAnsi" w:eastAsia="Times New Roman" w:hAnsiTheme="majorHAnsi" w:cstheme="majorHAnsi"/>
            <w:color w:val="000000"/>
          </w:rPr>
          <w:t xml:space="preserve">The </w:t>
        </w:r>
      </w:ins>
      <w:del w:id="21" w:author="Juliano Palacios" w:date="2019-01-23T14:19:00Z">
        <w:r w:rsidRPr="00B54514" w:rsidDel="00516103">
          <w:rPr>
            <w:rFonts w:asciiTheme="majorHAnsi" w:eastAsia="Times New Roman" w:hAnsiTheme="majorHAnsi" w:cstheme="majorHAnsi"/>
            <w:i/>
            <w:iCs/>
            <w:color w:val="000000"/>
          </w:rPr>
          <w:delText>Northward</w:delText>
        </w:r>
      </w:del>
      <w:ins w:id="22" w:author="Juliano Palacios" w:date="2019-01-23T14:19:00Z">
        <w:r w:rsidR="00516103">
          <w:rPr>
            <w:rFonts w:asciiTheme="majorHAnsi" w:eastAsia="Times New Roman" w:hAnsiTheme="majorHAnsi" w:cstheme="majorHAnsi"/>
            <w:i/>
            <w:iCs/>
            <w:color w:val="000000"/>
          </w:rPr>
          <w:t>n</w:t>
        </w:r>
        <w:r w:rsidR="00516103" w:rsidRPr="00B54514">
          <w:rPr>
            <w:rFonts w:asciiTheme="majorHAnsi" w:eastAsia="Times New Roman" w:hAnsiTheme="majorHAnsi" w:cstheme="majorHAnsi"/>
            <w:i/>
            <w:iCs/>
            <w:color w:val="000000"/>
          </w:rPr>
          <w:t>orthward</w:t>
        </w:r>
        <w:r w:rsidR="00516103">
          <w:rPr>
            <w:rFonts w:asciiTheme="majorHAnsi" w:eastAsia="Times New Roman" w:hAnsiTheme="majorHAnsi" w:cstheme="majorHAnsi"/>
            <w:i/>
            <w:iCs/>
            <w:color w:val="000000"/>
          </w:rPr>
          <w:t xml:space="preserve"> </w:t>
        </w:r>
      </w:ins>
      <w:del w:id="23" w:author="Juliano Palacios" w:date="2019-01-23T14:23:00Z">
        <w:r w:rsidRPr="00B54514" w:rsidDel="00516103">
          <w:rPr>
            <w:rFonts w:asciiTheme="majorHAnsi" w:eastAsia="Times New Roman" w:hAnsiTheme="majorHAnsi" w:cstheme="majorHAnsi"/>
            <w:i/>
            <w:iCs/>
            <w:color w:val="000000"/>
          </w:rPr>
          <w:delText xml:space="preserve"> </w:delText>
        </w:r>
      </w:del>
      <w:r w:rsidRPr="00B54514">
        <w:rPr>
          <w:rFonts w:asciiTheme="majorHAnsi" w:eastAsia="Times New Roman" w:hAnsiTheme="majorHAnsi" w:cstheme="majorHAnsi"/>
          <w:i/>
          <w:iCs/>
          <w:color w:val="000000"/>
        </w:rPr>
        <w:t>shift</w:t>
      </w:r>
      <w:del w:id="24" w:author="Juliano Palacios" w:date="2019-01-23T14:18:00Z">
        <w:r w:rsidRPr="00B54514" w:rsidDel="00516103">
          <w:rPr>
            <w:rFonts w:asciiTheme="majorHAnsi" w:eastAsia="Times New Roman" w:hAnsiTheme="majorHAnsi" w:cstheme="majorHAnsi"/>
            <w:i/>
            <w:iCs/>
            <w:color w:val="000000"/>
          </w:rPr>
          <w:delText>s</w:delText>
        </w:r>
      </w:del>
      <w:ins w:id="25" w:author="Juliano Palacios" w:date="2019-01-23T14:20:00Z">
        <w:r w:rsidR="00516103">
          <w:rPr>
            <w:rFonts w:asciiTheme="majorHAnsi" w:eastAsia="Times New Roman" w:hAnsiTheme="majorHAnsi" w:cstheme="majorHAnsi"/>
            <w:i/>
            <w:iCs/>
            <w:color w:val="000000"/>
          </w:rPr>
          <w:t xml:space="preserve"> of species</w:t>
        </w:r>
      </w:ins>
      <w:ins w:id="26" w:author="Juliano Palacios" w:date="2019-01-23T15:14:00Z">
        <w:r w:rsidR="00EF6C43">
          <w:rPr>
            <w:rFonts w:asciiTheme="majorHAnsi" w:eastAsia="Times New Roman" w:hAnsiTheme="majorHAnsi" w:cstheme="majorHAnsi"/>
            <w:i/>
            <w:iCs/>
            <w:color w:val="000000"/>
          </w:rPr>
          <w:t xml:space="preserve"> distribution</w:t>
        </w:r>
      </w:ins>
      <w:ins w:id="27" w:author="Juliano Palacios" w:date="2019-01-23T14:21:00Z">
        <w:r w:rsidR="00516103">
          <w:rPr>
            <w:rFonts w:asciiTheme="majorHAnsi" w:eastAsia="Times New Roman" w:hAnsiTheme="majorHAnsi" w:cstheme="majorHAnsi"/>
            <w:i/>
            <w:iCs/>
            <w:color w:val="000000"/>
          </w:rPr>
          <w:t xml:space="preserve"> </w:t>
        </w:r>
      </w:ins>
      <w:ins w:id="28" w:author="Juliano Palacios" w:date="2019-01-23T14:38:00Z">
        <w:r w:rsidR="00977FCE">
          <w:rPr>
            <w:rFonts w:asciiTheme="majorHAnsi" w:eastAsia="Times New Roman" w:hAnsiTheme="majorHAnsi" w:cstheme="majorHAnsi"/>
            <w:i/>
            <w:iCs/>
            <w:color w:val="000000"/>
          </w:rPr>
          <w:t>is</w:t>
        </w:r>
      </w:ins>
      <w:ins w:id="29" w:author="Juliano Palacios" w:date="2019-01-23T14:21:00Z">
        <w:r w:rsidR="00516103" w:rsidRPr="00B54514">
          <w:rPr>
            <w:rFonts w:asciiTheme="majorHAnsi" w:eastAsia="Times New Roman" w:hAnsiTheme="majorHAnsi" w:cstheme="majorHAnsi"/>
            <w:i/>
            <w:iCs/>
            <w:color w:val="000000"/>
          </w:rPr>
          <w:t xml:space="preserve"> having uncertain feedbacks on marine systems</w:t>
        </w:r>
      </w:ins>
      <w:ins w:id="30" w:author="Juliano Palacios" w:date="2019-01-23T14:22:00Z">
        <w:r w:rsidR="00516103">
          <w:rPr>
            <w:rFonts w:asciiTheme="majorHAnsi" w:eastAsia="Times New Roman" w:hAnsiTheme="majorHAnsi" w:cstheme="majorHAnsi"/>
            <w:i/>
            <w:iCs/>
            <w:color w:val="000000"/>
          </w:rPr>
          <w:t xml:space="preserve"> </w:t>
        </w:r>
        <w:r w:rsidR="00516103" w:rsidRPr="00B54514">
          <w:rPr>
            <w:rFonts w:asciiTheme="majorHAnsi" w:eastAsia="Times New Roman" w:hAnsiTheme="majorHAnsi" w:cstheme="majorHAnsi"/>
            <w:i/>
            <w:iCs/>
            <w:color w:val="000000"/>
          </w:rPr>
          <w:t>and dependent communities</w:t>
        </w:r>
      </w:ins>
      <w:ins w:id="31" w:author="Juliano Palacios" w:date="2019-01-23T14:21:00Z">
        <w:r w:rsidR="00516103">
          <w:rPr>
            <w:rFonts w:asciiTheme="majorHAnsi" w:eastAsia="Times New Roman" w:hAnsiTheme="majorHAnsi" w:cstheme="majorHAnsi"/>
            <w:i/>
            <w:iCs/>
            <w:color w:val="000000"/>
          </w:rPr>
          <w:t xml:space="preserve">, </w:t>
        </w:r>
      </w:ins>
      <w:commentRangeStart w:id="32"/>
      <w:ins w:id="33" w:author="Juliano Palacios" w:date="2019-01-23T14:25:00Z">
        <w:r w:rsidR="00516103">
          <w:rPr>
            <w:rFonts w:asciiTheme="majorHAnsi" w:eastAsia="Times New Roman" w:hAnsiTheme="majorHAnsi" w:cstheme="majorHAnsi"/>
            <w:i/>
            <w:iCs/>
            <w:color w:val="000000"/>
          </w:rPr>
          <w:t>threatening</w:t>
        </w:r>
      </w:ins>
      <w:ins w:id="34" w:author="Juliano Palacios" w:date="2019-01-23T14:21:00Z">
        <w:r w:rsidR="00516103">
          <w:rPr>
            <w:rFonts w:asciiTheme="majorHAnsi" w:eastAsia="Times New Roman" w:hAnsiTheme="majorHAnsi" w:cstheme="majorHAnsi"/>
            <w:i/>
            <w:iCs/>
            <w:color w:val="000000"/>
          </w:rPr>
          <w:t xml:space="preserve"> </w:t>
        </w:r>
      </w:ins>
      <w:commentRangeEnd w:id="32"/>
      <w:ins w:id="35" w:author="Juliano Palacios" w:date="2019-01-23T14:26:00Z">
        <w:r w:rsidR="00516103">
          <w:rPr>
            <w:rStyle w:val="CommentReference"/>
          </w:rPr>
          <w:commentReference w:id="32"/>
        </w:r>
      </w:ins>
      <w:ins w:id="36" w:author="Juliano Palacios" w:date="2019-01-23T14:21:00Z">
        <w:r w:rsidR="00516103">
          <w:rPr>
            <w:rFonts w:asciiTheme="majorHAnsi" w:eastAsia="Times New Roman" w:hAnsiTheme="majorHAnsi" w:cstheme="majorHAnsi"/>
            <w:i/>
            <w:iCs/>
            <w:color w:val="000000"/>
          </w:rPr>
          <w:t>jointly management</w:t>
        </w:r>
      </w:ins>
      <w:ins w:id="37" w:author="Juliano Palacios" w:date="2019-01-23T14:25:00Z">
        <w:r w:rsidR="00516103">
          <w:rPr>
            <w:rFonts w:asciiTheme="majorHAnsi" w:eastAsia="Times New Roman" w:hAnsiTheme="majorHAnsi" w:cstheme="majorHAnsi"/>
            <w:i/>
            <w:iCs/>
            <w:color w:val="000000"/>
          </w:rPr>
          <w:t xml:space="preserve"> programs,</w:t>
        </w:r>
      </w:ins>
      <w:ins w:id="38" w:author="Juliano Palacios" w:date="2019-01-23T14:21:00Z">
        <w:r w:rsidR="00516103">
          <w:rPr>
            <w:rFonts w:asciiTheme="majorHAnsi" w:eastAsia="Times New Roman" w:hAnsiTheme="majorHAnsi" w:cstheme="majorHAnsi"/>
            <w:i/>
            <w:iCs/>
            <w:color w:val="000000"/>
          </w:rPr>
          <w:t xml:space="preserve"> </w:t>
        </w:r>
      </w:ins>
      <w:del w:id="39" w:author="Juliano Palacios" w:date="2019-01-23T14:20:00Z">
        <w:r w:rsidRPr="00B54514" w:rsidDel="00516103">
          <w:rPr>
            <w:rFonts w:asciiTheme="majorHAnsi" w:eastAsia="Times New Roman" w:hAnsiTheme="majorHAnsi" w:cstheme="majorHAnsi"/>
            <w:i/>
            <w:iCs/>
            <w:color w:val="000000"/>
          </w:rPr>
          <w:delText xml:space="preserve"> in species and associated fisheries are having uncertain feedbacks on marine systems and dependent communities accentuating existing sources of future conflict over shared marine resources.</w:delText>
        </w:r>
      </w:del>
      <w:ins w:id="40" w:author="Juliano Palacios" w:date="2019-01-23T14:21:00Z">
        <w:r w:rsidR="00516103">
          <w:rPr>
            <w:rFonts w:asciiTheme="majorHAnsi" w:eastAsia="Times New Roman" w:hAnsiTheme="majorHAnsi" w:cstheme="majorHAnsi"/>
            <w:i/>
            <w:iCs/>
            <w:color w:val="000000"/>
          </w:rPr>
          <w:t xml:space="preserve">and </w:t>
        </w:r>
      </w:ins>
      <w:ins w:id="41" w:author="Juliano Palacios" w:date="2019-01-23T14:22:00Z">
        <w:r w:rsidR="00516103" w:rsidRPr="00B54514">
          <w:rPr>
            <w:rFonts w:asciiTheme="majorHAnsi" w:eastAsia="Times New Roman" w:hAnsiTheme="majorHAnsi" w:cstheme="majorHAnsi"/>
            <w:i/>
            <w:iCs/>
            <w:color w:val="000000"/>
          </w:rPr>
          <w:t>accentuating existing sources of future conflict over shared marine resources.</w:t>
        </w:r>
      </w:ins>
    </w:p>
    <w:p w14:paraId="412EB1C2" w14:textId="77777777" w:rsidR="00EF28C6" w:rsidRPr="00766309" w:rsidRDefault="00EF28C6" w:rsidP="00766309">
      <w:pPr>
        <w:rPr>
          <w:rFonts w:asciiTheme="majorHAnsi" w:eastAsia="Times New Roman" w:hAnsiTheme="majorHAnsi" w:cstheme="majorHAnsi"/>
          <w:color w:val="1F497D"/>
        </w:rPr>
      </w:pPr>
    </w:p>
    <w:p w14:paraId="376637F8" w14:textId="77777777" w:rsidR="00766309" w:rsidRPr="00766309" w:rsidRDefault="00766309" w:rsidP="00766309">
      <w:pPr>
        <w:rPr>
          <w:rFonts w:asciiTheme="majorHAnsi" w:eastAsia="Times New Roman" w:hAnsiTheme="majorHAnsi" w:cstheme="majorHAnsi"/>
          <w:color w:val="1F497D"/>
        </w:rPr>
      </w:pPr>
    </w:p>
    <w:p w14:paraId="677DEC6C" w14:textId="77777777" w:rsidR="00766309" w:rsidRPr="00766309" w:rsidRDefault="00766309" w:rsidP="00766309">
      <w:pPr>
        <w:ind w:left="720" w:hanging="360"/>
        <w:rPr>
          <w:rFonts w:asciiTheme="majorHAnsi" w:eastAsia="Times New Roman" w:hAnsiTheme="majorHAnsi" w:cstheme="majorHAnsi"/>
          <w:color w:val="000000"/>
        </w:rPr>
      </w:pPr>
      <w:commentRangeStart w:id="42"/>
      <w:r w:rsidRPr="00766309">
        <w:rPr>
          <w:rFonts w:asciiTheme="majorHAnsi" w:eastAsia="Times New Roman" w:hAnsiTheme="majorHAnsi" w:cstheme="majorHAnsi"/>
          <w:color w:val="1F497D"/>
        </w:rPr>
        <w:t>2</w:t>
      </w:r>
      <w:commentRangeEnd w:id="42"/>
      <w:r w:rsidR="00820485">
        <w:rPr>
          <w:rStyle w:val="CommentReference"/>
        </w:rPr>
        <w:commentReference w:id="42"/>
      </w:r>
      <w:r w:rsidRPr="00766309">
        <w:rPr>
          <w:rFonts w:asciiTheme="majorHAnsi" w:eastAsia="Times New Roman" w:hAnsiTheme="majorHAnsi" w:cstheme="majorHAnsi"/>
          <w:color w:val="1F497D"/>
        </w:rPr>
        <w:t>.      The overarching plain language text (to go under the common key message) (aim for 75 words):</w:t>
      </w:r>
    </w:p>
    <w:p w14:paraId="64E3E870" w14:textId="77777777" w:rsidR="00766309" w:rsidRPr="00766309" w:rsidRDefault="00766309" w:rsidP="00766309">
      <w:pPr>
        <w:rPr>
          <w:rFonts w:asciiTheme="majorHAnsi" w:eastAsia="Times New Roman" w:hAnsiTheme="majorHAnsi" w:cstheme="majorHAnsi"/>
        </w:rPr>
      </w:pPr>
    </w:p>
    <w:p w14:paraId="1658FE89" w14:textId="1951B57A" w:rsidR="00766309" w:rsidRPr="00766309" w:rsidRDefault="00766309" w:rsidP="00766309">
      <w:pPr>
        <w:rPr>
          <w:rFonts w:asciiTheme="majorHAnsi" w:eastAsia="Times New Roman" w:hAnsiTheme="majorHAnsi" w:cstheme="majorHAnsi"/>
        </w:rPr>
      </w:pPr>
      <w:r w:rsidRPr="00766309">
        <w:rPr>
          <w:rFonts w:asciiTheme="majorHAnsi" w:eastAsia="Times New Roman" w:hAnsiTheme="majorHAnsi" w:cstheme="majorHAnsi"/>
          <w:color w:val="000000"/>
        </w:rPr>
        <w:t>The negotiations that led to most existing transboundary freshwater and marine treaties were conducted under a prescribed set of circumstances, essentially static in nature </w:t>
      </w:r>
      <w:hyperlink r:id="rId7" w:history="1">
        <w:r w:rsidRPr="00766309">
          <w:rPr>
            <w:rFonts w:asciiTheme="majorHAnsi" w:eastAsia="Times New Roman" w:hAnsiTheme="majorHAnsi" w:cstheme="majorHAnsi"/>
            <w:color w:val="000000"/>
            <w:u w:val="single"/>
          </w:rPr>
          <w:t>[1]</w:t>
        </w:r>
      </w:hyperlink>
      <w:r w:rsidRPr="00766309">
        <w:rPr>
          <w:rFonts w:asciiTheme="majorHAnsi" w:eastAsia="Times New Roman" w:hAnsiTheme="majorHAnsi" w:cstheme="majorHAnsi"/>
          <w:color w:val="000000"/>
        </w:rPr>
        <w:t xml:space="preserve">. Such approaches are and will continue to be unsustainable in environments that are increasingly variable under </w:t>
      </w:r>
      <w:commentRangeStart w:id="43"/>
      <w:r w:rsidRPr="00766309">
        <w:rPr>
          <w:rFonts w:asciiTheme="majorHAnsi" w:eastAsia="Times New Roman" w:hAnsiTheme="majorHAnsi" w:cstheme="majorHAnsi"/>
          <w:color w:val="000000"/>
        </w:rPr>
        <w:t xml:space="preserve">and otherwise affected by </w:t>
      </w:r>
      <w:commentRangeEnd w:id="43"/>
      <w:r w:rsidR="00820485">
        <w:rPr>
          <w:rStyle w:val="CommentReference"/>
        </w:rPr>
        <w:commentReference w:id="43"/>
      </w:r>
      <w:r w:rsidRPr="00766309">
        <w:rPr>
          <w:rFonts w:asciiTheme="majorHAnsi" w:eastAsia="Times New Roman" w:hAnsiTheme="majorHAnsi" w:cstheme="majorHAnsi"/>
          <w:color w:val="000000"/>
        </w:rPr>
        <w:t>climate change </w:t>
      </w:r>
      <w:hyperlink r:id="rId8" w:history="1">
        <w:r w:rsidRPr="00766309">
          <w:rPr>
            <w:rFonts w:asciiTheme="majorHAnsi" w:eastAsia="Times New Roman" w:hAnsiTheme="majorHAnsi" w:cstheme="majorHAnsi"/>
            <w:color w:val="000000"/>
            <w:u w:val="single"/>
          </w:rPr>
          <w:t>[2]</w:t>
        </w:r>
      </w:hyperlink>
      <w:r w:rsidRPr="00766309">
        <w:rPr>
          <w:rFonts w:asciiTheme="majorHAnsi" w:eastAsia="Times New Roman" w:hAnsiTheme="majorHAnsi" w:cstheme="majorHAnsi"/>
          <w:color w:val="000000"/>
        </w:rPr>
        <w:t xml:space="preserve">. Existing cooperative governance structures will need to be revisited and new adaptive management precedents established. In so doing, equitable international policy approaches should consider vulnerable groups, including </w:t>
      </w:r>
      <w:commentRangeStart w:id="44"/>
      <w:del w:id="45" w:author="Juliano Palacios" w:date="2019-01-23T14:48:00Z">
        <w:r w:rsidRPr="00766309" w:rsidDel="00820485">
          <w:rPr>
            <w:rFonts w:asciiTheme="majorHAnsi" w:eastAsia="Times New Roman" w:hAnsiTheme="majorHAnsi" w:cstheme="majorHAnsi"/>
            <w:color w:val="000000"/>
          </w:rPr>
          <w:delText xml:space="preserve">indigenous </w:delText>
        </w:r>
      </w:del>
      <w:ins w:id="46" w:author="Juliano Palacios" w:date="2019-01-23T14:48:00Z">
        <w:r w:rsidR="00820485">
          <w:rPr>
            <w:rFonts w:asciiTheme="majorHAnsi" w:eastAsia="Times New Roman" w:hAnsiTheme="majorHAnsi" w:cstheme="majorHAnsi"/>
            <w:color w:val="000000"/>
          </w:rPr>
          <w:t>I</w:t>
        </w:r>
        <w:commentRangeEnd w:id="44"/>
        <w:r w:rsidR="00820485">
          <w:rPr>
            <w:rStyle w:val="CommentReference"/>
          </w:rPr>
          <w:commentReference w:id="44"/>
        </w:r>
        <w:r w:rsidR="00820485" w:rsidRPr="00766309">
          <w:rPr>
            <w:rFonts w:asciiTheme="majorHAnsi" w:eastAsia="Times New Roman" w:hAnsiTheme="majorHAnsi" w:cstheme="majorHAnsi"/>
            <w:color w:val="000000"/>
          </w:rPr>
          <w:t xml:space="preserve">ndigenous </w:t>
        </w:r>
      </w:ins>
      <w:r w:rsidRPr="00766309">
        <w:rPr>
          <w:rFonts w:asciiTheme="majorHAnsi" w:eastAsia="Times New Roman" w:hAnsiTheme="majorHAnsi" w:cstheme="majorHAnsi"/>
          <w:color w:val="000000"/>
        </w:rPr>
        <w:t>communities.</w:t>
      </w:r>
    </w:p>
    <w:p w14:paraId="6F298C2F" w14:textId="77777777" w:rsidR="00766309" w:rsidRPr="00766309" w:rsidRDefault="00766309" w:rsidP="00766309">
      <w:pPr>
        <w:rPr>
          <w:rFonts w:asciiTheme="majorHAnsi" w:eastAsia="Times New Roman" w:hAnsiTheme="majorHAnsi" w:cstheme="majorHAnsi"/>
          <w:color w:val="1F497D"/>
        </w:rPr>
      </w:pPr>
    </w:p>
    <w:p w14:paraId="27F3CCAE" w14:textId="77777777" w:rsidR="00766309" w:rsidRPr="00766309" w:rsidRDefault="00766309" w:rsidP="00766309">
      <w:pPr>
        <w:rPr>
          <w:rFonts w:asciiTheme="majorHAnsi" w:eastAsia="Times New Roman" w:hAnsiTheme="majorHAnsi" w:cstheme="majorHAnsi"/>
          <w:color w:val="1F497D"/>
        </w:rPr>
      </w:pPr>
      <w:bookmarkStart w:id="47" w:name="_GoBack"/>
      <w:bookmarkEnd w:id="47"/>
    </w:p>
    <w:p w14:paraId="4EFFEE60" w14:textId="77777777" w:rsidR="00766309" w:rsidRPr="00766309" w:rsidRDefault="00766309" w:rsidP="00766309">
      <w:pPr>
        <w:rPr>
          <w:rFonts w:asciiTheme="majorHAnsi" w:eastAsia="Times New Roman" w:hAnsiTheme="majorHAnsi" w:cstheme="majorHAnsi"/>
        </w:rPr>
      </w:pPr>
      <w:commentRangeStart w:id="48"/>
      <w:r w:rsidRPr="00766309">
        <w:rPr>
          <w:rFonts w:asciiTheme="majorHAnsi" w:eastAsia="Times New Roman" w:hAnsiTheme="majorHAnsi" w:cstheme="majorHAnsi"/>
          <w:color w:val="1F497D"/>
        </w:rPr>
        <w:t>3</w:t>
      </w:r>
      <w:commentRangeEnd w:id="48"/>
      <w:r w:rsidR="00D35097">
        <w:rPr>
          <w:rStyle w:val="CommentReference"/>
        </w:rPr>
        <w:commentReference w:id="48"/>
      </w:r>
      <w:r w:rsidRPr="00766309">
        <w:rPr>
          <w:rFonts w:asciiTheme="majorHAnsi" w:eastAsia="Times New Roman" w:hAnsiTheme="majorHAnsi" w:cstheme="majorHAnsi"/>
          <w:color w:val="1F497D"/>
        </w:rPr>
        <w:t>.      The case story (aim for 110 words)</w:t>
      </w:r>
    </w:p>
    <w:p w14:paraId="4B68B76F" w14:textId="77777777" w:rsidR="00B54514" w:rsidRPr="00766309" w:rsidRDefault="00B54514" w:rsidP="00B54514">
      <w:pPr>
        <w:pStyle w:val="NormalWeb"/>
        <w:spacing w:after="160" w:afterAutospacing="0"/>
        <w:rPr>
          <w:rFonts w:asciiTheme="majorHAnsi" w:hAnsiTheme="majorHAnsi" w:cstheme="majorHAnsi"/>
          <w:color w:val="000000"/>
        </w:rPr>
      </w:pPr>
      <w:r w:rsidRPr="00766309">
        <w:rPr>
          <w:rFonts w:asciiTheme="majorHAnsi" w:hAnsiTheme="majorHAnsi" w:cstheme="majorHAnsi"/>
          <w:b/>
          <w:bCs/>
          <w:color w:val="000000"/>
        </w:rPr>
        <w:t>Pacific Salmon Treaty (PST)</w:t>
      </w:r>
    </w:p>
    <w:p w14:paraId="0B520002" w14:textId="1E6BA914" w:rsidR="00B54514" w:rsidRPr="00766309" w:rsidRDefault="00B54514" w:rsidP="00B5451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766309">
        <w:rPr>
          <w:rFonts w:asciiTheme="majorHAnsi" w:hAnsiTheme="majorHAnsi" w:cstheme="majorHAnsi"/>
          <w:color w:val="000000"/>
        </w:rPr>
        <w:t>The</w:t>
      </w:r>
      <w:r w:rsidRPr="00766309">
        <w:rPr>
          <w:rStyle w:val="apple-converted-space"/>
          <w:rFonts w:asciiTheme="majorHAnsi" w:hAnsiTheme="majorHAnsi" w:cstheme="majorHAnsi"/>
          <w:color w:val="000000"/>
        </w:rPr>
        <w:t> </w:t>
      </w:r>
      <w:hyperlink r:id="rId9" w:history="1">
        <w:r w:rsidRPr="00766309">
          <w:rPr>
            <w:rStyle w:val="Hyperlink"/>
            <w:rFonts w:asciiTheme="majorHAnsi" w:hAnsiTheme="majorHAnsi" w:cstheme="majorHAnsi"/>
            <w:color w:val="1155CC"/>
          </w:rPr>
          <w:t>PST</w:t>
        </w:r>
        <w:r w:rsidRPr="00766309">
          <w:rPr>
            <w:rStyle w:val="apple-converted-space"/>
            <w:rFonts w:asciiTheme="majorHAnsi" w:hAnsiTheme="majorHAnsi" w:cstheme="majorHAnsi"/>
            <w:color w:val="1155CC"/>
          </w:rPr>
          <w:t> </w:t>
        </w:r>
      </w:hyperlink>
      <w:r w:rsidRPr="00766309">
        <w:rPr>
          <w:rFonts w:asciiTheme="majorHAnsi" w:hAnsiTheme="majorHAnsi" w:cstheme="majorHAnsi"/>
          <w:color w:val="000000"/>
        </w:rPr>
        <w:t>was originally ratified in 1985</w:t>
      </w:r>
      <w:ins w:id="49" w:author="Juliano Palacios" w:date="2019-01-23T14:53:00Z">
        <w:r w:rsidR="001D4366">
          <w:rPr>
            <w:rFonts w:asciiTheme="majorHAnsi" w:hAnsiTheme="majorHAnsi" w:cstheme="majorHAnsi"/>
            <w:color w:val="000000"/>
          </w:rPr>
          <w:t xml:space="preserve"> after </w:t>
        </w:r>
      </w:ins>
      <w:ins w:id="50" w:author="Juliano Palacios" w:date="2019-01-23T14:56:00Z">
        <w:r w:rsidR="001D4366">
          <w:rPr>
            <w:rFonts w:asciiTheme="majorHAnsi" w:hAnsiTheme="majorHAnsi" w:cstheme="majorHAnsi"/>
            <w:color w:val="000000"/>
          </w:rPr>
          <w:t>a</w:t>
        </w:r>
      </w:ins>
      <w:ins w:id="51" w:author="Juliano Palacios" w:date="2019-01-23T14:53:00Z">
        <w:r w:rsidR="001D4366">
          <w:rPr>
            <w:rFonts w:asciiTheme="majorHAnsi" w:hAnsiTheme="majorHAnsi" w:cstheme="majorHAnsi"/>
            <w:color w:val="000000"/>
          </w:rPr>
          <w:t xml:space="preserve"> shift</w:t>
        </w:r>
      </w:ins>
      <w:ins w:id="52" w:author="Juliano Palacios" w:date="2019-01-23T15:14:00Z">
        <w:r w:rsidR="00E2240E">
          <w:rPr>
            <w:rFonts w:asciiTheme="majorHAnsi" w:hAnsiTheme="majorHAnsi" w:cstheme="majorHAnsi"/>
            <w:color w:val="000000"/>
          </w:rPr>
          <w:t xml:space="preserve"> in distribution</w:t>
        </w:r>
      </w:ins>
      <w:ins w:id="53" w:author="Juliano Palacios" w:date="2019-01-23T14:56:00Z">
        <w:r w:rsidR="001D4366">
          <w:rPr>
            <w:rFonts w:asciiTheme="majorHAnsi" w:hAnsiTheme="majorHAnsi" w:cstheme="majorHAnsi"/>
            <w:color w:val="000000"/>
          </w:rPr>
          <w:t xml:space="preserve"> </w:t>
        </w:r>
      </w:ins>
      <w:ins w:id="54" w:author="Juliano Palacios" w:date="2019-01-23T14:53:00Z">
        <w:r w:rsidR="001D4366">
          <w:rPr>
            <w:rFonts w:asciiTheme="majorHAnsi" w:hAnsiTheme="majorHAnsi" w:cstheme="majorHAnsi"/>
            <w:color w:val="000000"/>
          </w:rPr>
          <w:t>of</w:t>
        </w:r>
      </w:ins>
      <w:ins w:id="55" w:author="Juliano Palacios" w:date="2019-01-23T15:14:00Z">
        <w:r w:rsidR="00E2240E">
          <w:rPr>
            <w:rFonts w:asciiTheme="majorHAnsi" w:hAnsiTheme="majorHAnsi" w:cstheme="majorHAnsi"/>
            <w:color w:val="000000"/>
          </w:rPr>
          <w:t xml:space="preserve"> five</w:t>
        </w:r>
      </w:ins>
      <w:ins w:id="56" w:author="Juliano Palacios" w:date="2019-01-23T14:53:00Z">
        <w:r w:rsidR="001D4366">
          <w:rPr>
            <w:rFonts w:asciiTheme="majorHAnsi" w:hAnsiTheme="majorHAnsi" w:cstheme="majorHAnsi"/>
            <w:color w:val="000000"/>
          </w:rPr>
          <w:t xml:space="preserve"> </w:t>
        </w:r>
      </w:ins>
      <w:del w:id="57" w:author="Juliano Palacios" w:date="2019-01-23T14:54:00Z">
        <w:r w:rsidRPr="00766309" w:rsidDel="001D4366">
          <w:rPr>
            <w:rFonts w:asciiTheme="majorHAnsi" w:hAnsiTheme="majorHAnsi" w:cstheme="majorHAnsi"/>
            <w:color w:val="000000"/>
          </w:rPr>
          <w:delText xml:space="preserve"> to prevent overfishing</w:delText>
        </w:r>
        <w:r w:rsidR="001D4366" w:rsidDel="001D4366">
          <w:rPr>
            <w:rFonts w:asciiTheme="majorHAnsi" w:hAnsiTheme="majorHAnsi" w:cstheme="majorHAnsi"/>
            <w:color w:val="000000"/>
          </w:rPr>
          <w:delText xml:space="preserve"> </w:delText>
        </w:r>
        <w:r w:rsidRPr="00766309" w:rsidDel="001D4366">
          <w:rPr>
            <w:rFonts w:asciiTheme="majorHAnsi" w:hAnsiTheme="majorHAnsi" w:cstheme="majorHAnsi"/>
            <w:color w:val="000000"/>
          </w:rPr>
          <w:delText xml:space="preserve">improve the management of </w:delText>
        </w:r>
      </w:del>
      <w:del w:id="58" w:author="Juliano Palacios" w:date="2019-01-23T14:57:00Z">
        <w:r w:rsidRPr="00766309" w:rsidDel="001D4366">
          <w:rPr>
            <w:rFonts w:asciiTheme="majorHAnsi" w:hAnsiTheme="majorHAnsi" w:cstheme="majorHAnsi"/>
            <w:color w:val="000000"/>
          </w:rPr>
          <w:delText xml:space="preserve">five </w:delText>
        </w:r>
      </w:del>
      <w:r w:rsidRPr="00766309">
        <w:rPr>
          <w:rFonts w:asciiTheme="majorHAnsi" w:hAnsiTheme="majorHAnsi" w:cstheme="majorHAnsi"/>
          <w:color w:val="000000"/>
        </w:rPr>
        <w:t>shared salmon stocks</w:t>
      </w:r>
      <w:ins w:id="59" w:author="Juliano Palacios" w:date="2019-01-23T14:54:00Z">
        <w:r w:rsidR="001D4366">
          <w:rPr>
            <w:rFonts w:asciiTheme="majorHAnsi" w:hAnsiTheme="majorHAnsi" w:cstheme="majorHAnsi"/>
            <w:color w:val="000000"/>
          </w:rPr>
          <w:t xml:space="preserve"> </w:t>
        </w:r>
      </w:ins>
      <w:ins w:id="60" w:author="Juliano Palacios" w:date="2019-01-23T14:58:00Z">
        <w:r w:rsidR="001D4366">
          <w:rPr>
            <w:rFonts w:asciiTheme="majorHAnsi" w:hAnsiTheme="majorHAnsi" w:cstheme="majorHAnsi"/>
            <w:color w:val="000000"/>
          </w:rPr>
          <w:t>caused</w:t>
        </w:r>
      </w:ins>
      <w:ins w:id="61" w:author="Juliano Palacios" w:date="2019-01-23T14:54:00Z">
        <w:r w:rsidR="001D4366">
          <w:rPr>
            <w:rFonts w:asciiTheme="majorHAnsi" w:hAnsiTheme="majorHAnsi" w:cstheme="majorHAnsi"/>
            <w:color w:val="000000"/>
          </w:rPr>
          <w:t xml:space="preserve"> </w:t>
        </w:r>
        <w:r w:rsidR="001D4366" w:rsidRPr="00766309">
          <w:rPr>
            <w:rFonts w:asciiTheme="majorHAnsi" w:hAnsiTheme="majorHAnsi" w:cstheme="majorHAnsi"/>
            <w:color w:val="000000"/>
          </w:rPr>
          <w:t>conflict</w:t>
        </w:r>
      </w:ins>
      <w:ins w:id="62" w:author="Juliano Palacios" w:date="2019-01-23T15:04:00Z">
        <w:r w:rsidR="008532FB">
          <w:rPr>
            <w:rFonts w:asciiTheme="majorHAnsi" w:hAnsiTheme="majorHAnsi" w:cstheme="majorHAnsi"/>
            <w:color w:val="000000"/>
          </w:rPr>
          <w:t xml:space="preserve"> between Canada and the United States</w:t>
        </w:r>
      </w:ins>
      <w:ins w:id="63" w:author="Juliano Palacios" w:date="2019-01-23T14:54:00Z">
        <w:r w:rsidR="001D4366" w:rsidRPr="00766309">
          <w:rPr>
            <w:rFonts w:asciiTheme="majorHAnsi" w:hAnsiTheme="majorHAnsi" w:cstheme="majorHAnsi"/>
            <w:color w:val="000000"/>
          </w:rPr>
          <w:t xml:space="preserve"> over the total number of fish originating in one country ‘intercepted’ by the other</w:t>
        </w:r>
        <w:r w:rsidR="001D4366">
          <w:rPr>
            <w:rFonts w:asciiTheme="majorHAnsi" w:hAnsiTheme="majorHAnsi" w:cstheme="majorHAnsi"/>
            <w:color w:val="000000"/>
          </w:rPr>
          <w:t>.</w:t>
        </w:r>
      </w:ins>
      <w:del w:id="64" w:author="Juliano Palacios" w:date="2019-01-23T14:59:00Z">
        <w:r w:rsidRPr="00766309" w:rsidDel="001D4366">
          <w:rPr>
            <w:rFonts w:asciiTheme="majorHAnsi" w:hAnsiTheme="majorHAnsi" w:cstheme="majorHAnsi"/>
            <w:color w:val="000000"/>
          </w:rPr>
          <w:delText xml:space="preserve"> between the United States and Canada.</w:delText>
        </w:r>
      </w:del>
      <w:r w:rsidRPr="00766309">
        <w:rPr>
          <w:rFonts w:asciiTheme="majorHAnsi" w:hAnsiTheme="majorHAnsi" w:cstheme="majorHAnsi"/>
          <w:color w:val="000000"/>
        </w:rPr>
        <w:t xml:space="preserve"> It is an example of </w:t>
      </w:r>
      <w:del w:id="65" w:author="Juliano Palacios" w:date="2019-01-23T14:52:00Z">
        <w:r w:rsidRPr="00766309" w:rsidDel="001D4366">
          <w:rPr>
            <w:rFonts w:asciiTheme="majorHAnsi" w:hAnsiTheme="majorHAnsi" w:cstheme="majorHAnsi"/>
            <w:color w:val="000000"/>
          </w:rPr>
          <w:delText xml:space="preserve">the </w:delText>
        </w:r>
      </w:del>
      <w:ins w:id="66" w:author="Juliano Palacios" w:date="2019-01-23T14:52:00Z">
        <w:r w:rsidR="001D4366">
          <w:rPr>
            <w:rFonts w:asciiTheme="majorHAnsi" w:hAnsiTheme="majorHAnsi" w:cstheme="majorHAnsi"/>
            <w:color w:val="000000"/>
          </w:rPr>
          <w:t>a</w:t>
        </w:r>
        <w:r w:rsidR="001D4366" w:rsidRPr="00766309">
          <w:rPr>
            <w:rFonts w:asciiTheme="majorHAnsi" w:hAnsiTheme="majorHAnsi" w:cstheme="majorHAnsi"/>
            <w:color w:val="000000"/>
          </w:rPr>
          <w:t xml:space="preserve"> </w:t>
        </w:r>
      </w:ins>
      <w:r w:rsidRPr="00766309">
        <w:rPr>
          <w:rFonts w:asciiTheme="majorHAnsi" w:hAnsiTheme="majorHAnsi" w:cstheme="majorHAnsi"/>
          <w:color w:val="000000"/>
        </w:rPr>
        <w:t xml:space="preserve">successful multi-stakeholder engagement and re-negotiation of a bilateral </w:t>
      </w:r>
      <w:del w:id="67" w:author="Juliano Palacios" w:date="2019-01-23T12:39:00Z">
        <w:r w:rsidRPr="00766309" w:rsidDel="00766309">
          <w:rPr>
            <w:rFonts w:asciiTheme="majorHAnsi" w:hAnsiTheme="majorHAnsi" w:cstheme="majorHAnsi"/>
            <w:color w:val="000000"/>
          </w:rPr>
          <w:delText xml:space="preserve">bilateral </w:delText>
        </w:r>
      </w:del>
      <w:del w:id="68" w:author="Juliano Palacios" w:date="2019-01-23T14:53:00Z">
        <w:r w:rsidRPr="00766309" w:rsidDel="001D4366">
          <w:rPr>
            <w:rFonts w:asciiTheme="majorHAnsi" w:hAnsiTheme="majorHAnsi" w:cstheme="majorHAnsi"/>
            <w:color w:val="000000"/>
          </w:rPr>
          <w:delText xml:space="preserve">conservation and harvest sharing </w:delText>
        </w:r>
      </w:del>
      <w:r w:rsidRPr="00766309">
        <w:rPr>
          <w:rFonts w:asciiTheme="majorHAnsi" w:hAnsiTheme="majorHAnsi" w:cstheme="majorHAnsi"/>
          <w:color w:val="000000"/>
        </w:rPr>
        <w:t xml:space="preserve">agreement </w:t>
      </w:r>
      <w:del w:id="69" w:author="Juliano Palacios" w:date="2019-01-23T14:59:00Z">
        <w:r w:rsidRPr="00766309" w:rsidDel="001D4366">
          <w:rPr>
            <w:rFonts w:asciiTheme="majorHAnsi" w:hAnsiTheme="majorHAnsi" w:cstheme="majorHAnsi"/>
            <w:color w:val="000000"/>
          </w:rPr>
          <w:delText>following</w:delText>
        </w:r>
      </w:del>
      <w:ins w:id="70" w:author="Juliano Palacios" w:date="2019-01-23T14:59:00Z">
        <w:r w:rsidR="001D4366">
          <w:rPr>
            <w:rFonts w:asciiTheme="majorHAnsi" w:hAnsiTheme="majorHAnsi" w:cstheme="majorHAnsi"/>
            <w:color w:val="000000"/>
          </w:rPr>
          <w:t>t</w:t>
        </w:r>
      </w:ins>
      <w:ins w:id="71" w:author="Juliano Palacios" w:date="2019-01-23T15:16:00Z">
        <w:r w:rsidR="00E2240E">
          <w:rPr>
            <w:rFonts w:asciiTheme="majorHAnsi" w:hAnsiTheme="majorHAnsi" w:cstheme="majorHAnsi"/>
            <w:color w:val="000000"/>
          </w:rPr>
          <w:t xml:space="preserve">o prevent </w:t>
        </w:r>
      </w:ins>
      <w:ins w:id="72" w:author="Juliano Palacios" w:date="2019-01-23T14:59:00Z">
        <w:r w:rsidR="001D4366" w:rsidRPr="00766309">
          <w:rPr>
            <w:rFonts w:asciiTheme="majorHAnsi" w:hAnsiTheme="majorHAnsi" w:cstheme="majorHAnsi"/>
            <w:color w:val="000000"/>
          </w:rPr>
          <w:t>overfishing</w:t>
        </w:r>
        <w:r w:rsidR="001D4366">
          <w:rPr>
            <w:rFonts w:asciiTheme="majorHAnsi" w:hAnsiTheme="majorHAnsi" w:cstheme="majorHAnsi"/>
            <w:color w:val="000000"/>
          </w:rPr>
          <w:t xml:space="preserve"> and </w:t>
        </w:r>
        <w:r w:rsidR="001D4366" w:rsidRPr="00766309">
          <w:rPr>
            <w:rFonts w:asciiTheme="majorHAnsi" w:hAnsiTheme="majorHAnsi" w:cstheme="majorHAnsi"/>
            <w:color w:val="000000"/>
          </w:rPr>
          <w:t>improve the management of</w:t>
        </w:r>
        <w:r w:rsidR="001D4366">
          <w:rPr>
            <w:rFonts w:asciiTheme="majorHAnsi" w:hAnsiTheme="majorHAnsi" w:cstheme="majorHAnsi"/>
            <w:color w:val="000000"/>
          </w:rPr>
          <w:t xml:space="preserve"> shared resources</w:t>
        </w:r>
      </w:ins>
      <w:del w:id="73" w:author="Juliano Palacios" w:date="2019-01-23T14:54:00Z">
        <w:r w:rsidRPr="00766309" w:rsidDel="001D4366">
          <w:rPr>
            <w:rFonts w:asciiTheme="majorHAnsi" w:hAnsiTheme="majorHAnsi" w:cstheme="majorHAnsi"/>
            <w:color w:val="000000"/>
          </w:rPr>
          <w:delText xml:space="preserve"> conflict over the total number of fish originating in one country ‘intercepted’ by the other</w:delText>
        </w:r>
      </w:del>
      <w:r w:rsidRPr="00766309">
        <w:rPr>
          <w:rFonts w:asciiTheme="majorHAnsi" w:hAnsiTheme="majorHAnsi" w:cstheme="majorHAnsi"/>
          <w:color w:val="000000"/>
        </w:rPr>
        <w:t>. Among other provisions, the 1999 re-negotiated Treaty included the establishment of the</w:t>
      </w:r>
      <w:r w:rsidRPr="00766309">
        <w:rPr>
          <w:rStyle w:val="apple-converted-space"/>
          <w:rFonts w:asciiTheme="majorHAnsi" w:hAnsiTheme="majorHAnsi" w:cstheme="majorHAnsi"/>
          <w:color w:val="000000"/>
        </w:rPr>
        <w:t> </w:t>
      </w:r>
      <w:hyperlink r:id="rId10" w:history="1">
        <w:r w:rsidRPr="00766309">
          <w:rPr>
            <w:rStyle w:val="Hyperlink"/>
            <w:rFonts w:asciiTheme="majorHAnsi" w:hAnsiTheme="majorHAnsi" w:cstheme="majorHAnsi"/>
            <w:color w:val="1155CC"/>
          </w:rPr>
          <w:t xml:space="preserve">Northern and Southern Restoration and Enhancement </w:t>
        </w:r>
        <w:r w:rsidRPr="00766309">
          <w:rPr>
            <w:rStyle w:val="Hyperlink"/>
            <w:rFonts w:asciiTheme="majorHAnsi" w:hAnsiTheme="majorHAnsi" w:cstheme="majorHAnsi"/>
            <w:color w:val="1155CC"/>
          </w:rPr>
          <w:lastRenderedPageBreak/>
          <w:t>funds</w:t>
        </w:r>
      </w:hyperlink>
      <w:r w:rsidRPr="00766309">
        <w:rPr>
          <w:rStyle w:val="apple-converted-space"/>
          <w:rFonts w:asciiTheme="majorHAnsi" w:hAnsiTheme="majorHAnsi" w:cstheme="majorHAnsi"/>
          <w:i/>
          <w:iCs/>
          <w:color w:val="000000"/>
        </w:rPr>
        <w:t> </w:t>
      </w:r>
      <w:r w:rsidRPr="00766309">
        <w:rPr>
          <w:rFonts w:asciiTheme="majorHAnsi" w:hAnsiTheme="majorHAnsi" w:cstheme="majorHAnsi"/>
          <w:color w:val="000000"/>
        </w:rPr>
        <w:t xml:space="preserve">aimed at supporting healthy salmon populations in freshwater and marine environments. The 2018 recommended </w:t>
      </w:r>
      <w:commentRangeStart w:id="74"/>
      <w:r w:rsidRPr="00766309">
        <w:rPr>
          <w:rFonts w:asciiTheme="majorHAnsi" w:hAnsiTheme="majorHAnsi" w:cstheme="majorHAnsi"/>
          <w:color w:val="000000"/>
        </w:rPr>
        <w:t>agreement</w:t>
      </w:r>
      <w:commentRangeEnd w:id="74"/>
      <w:r w:rsidR="00E63E95">
        <w:rPr>
          <w:rStyle w:val="CommentReference"/>
          <w:rFonts w:asciiTheme="minorHAnsi" w:eastAsiaTheme="minorHAnsi" w:hAnsiTheme="minorHAnsi" w:cstheme="minorBidi"/>
        </w:rPr>
        <w:commentReference w:id="74"/>
      </w:r>
      <w:r w:rsidRPr="00766309">
        <w:rPr>
          <w:rFonts w:asciiTheme="majorHAnsi" w:hAnsiTheme="majorHAnsi" w:cstheme="majorHAnsi"/>
          <w:color w:val="000000"/>
        </w:rPr>
        <w:t xml:space="preserve"> </w:t>
      </w:r>
      <w:del w:id="75" w:author="Juliano Palacios" w:date="2019-01-23T15:00:00Z">
        <w:r w:rsidRPr="00766309" w:rsidDel="00E63E95">
          <w:rPr>
            <w:rFonts w:asciiTheme="majorHAnsi" w:hAnsiTheme="majorHAnsi" w:cstheme="majorHAnsi"/>
            <w:color w:val="000000"/>
          </w:rPr>
          <w:delText xml:space="preserve">- unanimously supported by the Alaska treaty team - </w:delText>
        </w:r>
      </w:del>
      <w:r w:rsidRPr="00766309">
        <w:rPr>
          <w:rFonts w:asciiTheme="majorHAnsi" w:hAnsiTheme="majorHAnsi" w:cstheme="majorHAnsi"/>
          <w:color w:val="000000"/>
        </w:rPr>
        <w:t xml:space="preserve">includes additional funding for </w:t>
      </w:r>
      <w:del w:id="76" w:author="Juliano Palacios" w:date="2019-01-23T15:01:00Z">
        <w:r w:rsidRPr="00766309" w:rsidDel="009B4A4E">
          <w:rPr>
            <w:rFonts w:asciiTheme="majorHAnsi" w:hAnsiTheme="majorHAnsi" w:cstheme="majorHAnsi"/>
            <w:color w:val="000000"/>
          </w:rPr>
          <w:delText xml:space="preserve">Treaty </w:delText>
        </w:r>
      </w:del>
      <w:r w:rsidRPr="00766309">
        <w:rPr>
          <w:rFonts w:asciiTheme="majorHAnsi" w:hAnsiTheme="majorHAnsi" w:cstheme="majorHAnsi"/>
          <w:color w:val="000000"/>
        </w:rPr>
        <w:t xml:space="preserve">implementation, provisions to ensure science-based management, and renewed commitments from both Parties to support the conservation of salmon stocks </w:t>
      </w:r>
      <w:del w:id="77" w:author="Juliano Palacios" w:date="2019-01-23T15:01:00Z">
        <w:r w:rsidRPr="00766309" w:rsidDel="009B4A4E">
          <w:rPr>
            <w:rFonts w:asciiTheme="majorHAnsi" w:hAnsiTheme="majorHAnsi" w:cstheme="majorHAnsi"/>
            <w:color w:val="000000"/>
          </w:rPr>
          <w:delText xml:space="preserve">(including chinook harvest share reductions) </w:delText>
        </w:r>
      </w:del>
      <w:r w:rsidRPr="00766309">
        <w:rPr>
          <w:rFonts w:asciiTheme="majorHAnsi" w:hAnsiTheme="majorHAnsi" w:cstheme="majorHAnsi"/>
          <w:color w:val="000000"/>
        </w:rPr>
        <w:t>while providing sustainable harvest opportunities for indigenous communities, as well as commercial and recreational fishers in both countries.</w:t>
      </w:r>
    </w:p>
    <w:p w14:paraId="63D708AB" w14:textId="77777777" w:rsidR="00851EAA" w:rsidRPr="00766309" w:rsidRDefault="00851EAA">
      <w:pPr>
        <w:rPr>
          <w:rFonts w:asciiTheme="majorHAnsi" w:hAnsiTheme="majorHAnsi" w:cstheme="majorHAnsi"/>
        </w:rPr>
      </w:pPr>
    </w:p>
    <w:sectPr w:rsidR="00851EAA" w:rsidRPr="00766309" w:rsidSect="00BC7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uliano Palacios" w:date="2019-01-23T14:36:00Z" w:initials="JP">
    <w:p w14:paraId="0281D34A" w14:textId="573F8099" w:rsidR="00977FCE" w:rsidRDefault="00977FCE">
      <w:pPr>
        <w:pStyle w:val="CommentText"/>
      </w:pPr>
      <w:r>
        <w:rPr>
          <w:rStyle w:val="CommentReference"/>
        </w:rPr>
        <w:annotationRef/>
      </w:r>
      <w:r>
        <w:t xml:space="preserve">Most of my modifications were to reduce the text to 40 words. </w:t>
      </w:r>
    </w:p>
  </w:comment>
  <w:comment w:id="12" w:author="Juliano Palacios" w:date="2019-01-23T14:27:00Z" w:initials="JP">
    <w:p w14:paraId="00233E75" w14:textId="4ACBDD72" w:rsidR="00516103" w:rsidRDefault="00516103">
      <w:pPr>
        <w:pStyle w:val="CommentText"/>
      </w:pPr>
      <w:r>
        <w:rPr>
          <w:rStyle w:val="CommentReference"/>
        </w:rPr>
        <w:annotationRef/>
      </w:r>
      <w:r>
        <w:t>It has exactly 50 now</w:t>
      </w:r>
      <w:r w:rsidR="00977FCE">
        <w:t>. I tried to include the issue to management.</w:t>
      </w:r>
    </w:p>
  </w:comment>
  <w:comment w:id="13" w:author="Juliano Palacios" w:date="2019-01-23T14:41:00Z" w:initials="JP">
    <w:p w14:paraId="65F0AD31" w14:textId="6C360CD3" w:rsidR="00041158" w:rsidRDefault="00041158">
      <w:pPr>
        <w:pStyle w:val="CommentText"/>
      </w:pPr>
      <w:r>
        <w:rPr>
          <w:rStyle w:val="CommentReference"/>
        </w:rPr>
        <w:annotationRef/>
      </w:r>
      <w:r>
        <w:t>I suggest we use one and keep with it, shared or transboundary. I prefer the second since is more specific to EEZ-EEZ.</w:t>
      </w:r>
    </w:p>
  </w:comment>
  <w:comment w:id="16" w:author="Juliano Palacios" w:date="2019-01-23T14:40:00Z" w:initials="JP">
    <w:p w14:paraId="09FB357C" w14:textId="3C3BB662" w:rsidR="00977FCE" w:rsidRDefault="00977FCE">
      <w:pPr>
        <w:pStyle w:val="CommentText"/>
      </w:pPr>
      <w:r>
        <w:rPr>
          <w:rStyle w:val="CommentReference"/>
        </w:rPr>
        <w:annotationRef/>
      </w:r>
      <w:r>
        <w:t xml:space="preserve">Be more specific or no need? I do prefer resources, but I think fisheries makes more sense since we are specifically talking about them? </w:t>
      </w:r>
    </w:p>
  </w:comment>
  <w:comment w:id="32" w:author="Juliano Palacios" w:date="2019-01-23T14:26:00Z" w:initials="JP">
    <w:p w14:paraId="631FBF81" w14:textId="77777777" w:rsidR="00516103" w:rsidRDefault="0051610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Jeopardizing… putting at risk? </w:t>
      </w:r>
    </w:p>
  </w:comment>
  <w:comment w:id="42" w:author="Juliano Palacios" w:date="2019-01-23T14:49:00Z" w:initials="JP">
    <w:p w14:paraId="043582A2" w14:textId="52B3E38B" w:rsidR="00820485" w:rsidRDefault="00820485">
      <w:pPr>
        <w:pStyle w:val="CommentText"/>
      </w:pPr>
      <w:r>
        <w:rPr>
          <w:rStyle w:val="CommentReference"/>
        </w:rPr>
        <w:annotationRef/>
      </w:r>
      <w:r>
        <w:t>This is great!</w:t>
      </w:r>
    </w:p>
  </w:comment>
  <w:comment w:id="43" w:author="Juliano Palacios" w:date="2019-01-23T14:47:00Z" w:initials="JP">
    <w:p w14:paraId="178E2B4F" w14:textId="6A3D1AAE" w:rsidR="00820485" w:rsidRDefault="00820485">
      <w:pPr>
        <w:pStyle w:val="CommentText"/>
      </w:pPr>
      <w:r>
        <w:rPr>
          <w:rStyle w:val="CommentReference"/>
        </w:rPr>
        <w:annotationRef/>
      </w:r>
      <w:r>
        <w:t>I don’t understand why we don’t just say “variable under climate change”, but it might just be language barrier. This change would solve the word limit</w:t>
      </w:r>
    </w:p>
  </w:comment>
  <w:comment w:id="44" w:author="Juliano Palacios" w:date="2019-01-23T14:48:00Z" w:initials="JP">
    <w:p w14:paraId="6EABD84B" w14:textId="399780D0" w:rsidR="00820485" w:rsidRDefault="00820485">
      <w:pPr>
        <w:pStyle w:val="CommentText"/>
      </w:pPr>
      <w:r>
        <w:rPr>
          <w:rStyle w:val="CommentReference"/>
        </w:rPr>
        <w:annotationRef/>
      </w:r>
      <w:r>
        <w:t>I noticed you capitalized “Indigenous” earlier</w:t>
      </w:r>
    </w:p>
  </w:comment>
  <w:comment w:id="48" w:author="Juliano Palacios" w:date="2019-01-23T15:16:00Z" w:initials="JP">
    <w:p w14:paraId="79492CC4" w14:textId="1B86355C" w:rsidR="00D35097" w:rsidRDefault="00D35097">
      <w:pPr>
        <w:pStyle w:val="CommentText"/>
      </w:pPr>
      <w:r>
        <w:rPr>
          <w:rStyle w:val="CommentReference"/>
        </w:rPr>
        <w:annotationRef/>
      </w:r>
      <w:r>
        <w:t>139 words now</w:t>
      </w:r>
    </w:p>
  </w:comment>
  <w:comment w:id="74" w:author="Juliano Palacios" w:date="2019-01-23T15:00:00Z" w:initials="JP">
    <w:p w14:paraId="6C295011" w14:textId="49CD9F00" w:rsidR="00E63E95" w:rsidRDefault="00E63E95">
      <w:pPr>
        <w:pStyle w:val="CommentText"/>
      </w:pPr>
      <w:r>
        <w:rPr>
          <w:rStyle w:val="CommentReference"/>
        </w:rPr>
        <w:annotationRef/>
      </w:r>
      <w:r>
        <w:t>I know it’s important that Alaska supported it but I think that we don’t lose anything by removing it since it’s out of context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81D34A" w15:done="0"/>
  <w15:commentEx w15:paraId="00233E75" w15:done="0"/>
  <w15:commentEx w15:paraId="65F0AD31" w15:done="0"/>
  <w15:commentEx w15:paraId="09FB357C" w15:done="0"/>
  <w15:commentEx w15:paraId="631FBF81" w15:done="0"/>
  <w15:commentEx w15:paraId="043582A2" w15:done="0"/>
  <w15:commentEx w15:paraId="178E2B4F" w15:done="0"/>
  <w15:commentEx w15:paraId="6EABD84B" w15:done="0"/>
  <w15:commentEx w15:paraId="79492CC4" w15:done="0"/>
  <w15:commentEx w15:paraId="6C2950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81D34A" w16cid:durableId="1FF2FA77"/>
  <w16cid:commentId w16cid:paraId="00233E75" w16cid:durableId="1FF2F85E"/>
  <w16cid:commentId w16cid:paraId="65F0AD31" w16cid:durableId="1FF2FB86"/>
  <w16cid:commentId w16cid:paraId="09FB357C" w16cid:durableId="1FF2FB4E"/>
  <w16cid:commentId w16cid:paraId="631FBF81" w16cid:durableId="1FF2F7FE"/>
  <w16cid:commentId w16cid:paraId="043582A2" w16cid:durableId="1FF2FD71"/>
  <w16cid:commentId w16cid:paraId="178E2B4F" w16cid:durableId="1FF2FCF0"/>
  <w16cid:commentId w16cid:paraId="6EABD84B" w16cid:durableId="1FF2FD58"/>
  <w16cid:commentId w16cid:paraId="79492CC4" w16cid:durableId="1FF303EB"/>
  <w16cid:commentId w16cid:paraId="6C295011" w16cid:durableId="1FF300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no Palacios">
    <w15:presenceInfo w15:providerId="AD" w15:userId="S::juliano.palacios@ubc365.onmicrosoft.com::9a211268-7e8c-45b0-91e9-381e23196b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14"/>
    <w:rsid w:val="00041158"/>
    <w:rsid w:val="00161ED7"/>
    <w:rsid w:val="001D4366"/>
    <w:rsid w:val="003D4007"/>
    <w:rsid w:val="00516103"/>
    <w:rsid w:val="00682F09"/>
    <w:rsid w:val="00766309"/>
    <w:rsid w:val="00820485"/>
    <w:rsid w:val="00851EAA"/>
    <w:rsid w:val="008532FB"/>
    <w:rsid w:val="00977FCE"/>
    <w:rsid w:val="009B4A4E"/>
    <w:rsid w:val="00A4569E"/>
    <w:rsid w:val="00B54514"/>
    <w:rsid w:val="00BC7156"/>
    <w:rsid w:val="00D35097"/>
    <w:rsid w:val="00E2240E"/>
    <w:rsid w:val="00E63E95"/>
    <w:rsid w:val="00EF28C6"/>
    <w:rsid w:val="00E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AADFB"/>
  <w15:chartTrackingRefBased/>
  <w15:docId w15:val="{91EA2853-B6C6-5C43-8BD2-12290B9B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4514"/>
  </w:style>
  <w:style w:type="paragraph" w:styleId="NormalWeb">
    <w:name w:val="Normal (Web)"/>
    <w:basedOn w:val="Normal"/>
    <w:uiPriority w:val="99"/>
    <w:semiHidden/>
    <w:unhideWhenUsed/>
    <w:rsid w:val="00B545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545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3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30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663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16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1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1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10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22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pile.com/c/Rh1XQO/r4g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aperpile.com/c/Rh1XQO/w82w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www.psc.org/about-us/structure/the-endowment-funds/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psc.org/about-us/history-purpose/pacific-salmon-trea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Palacios</dc:creator>
  <cp:keywords/>
  <dc:description/>
  <cp:lastModifiedBy>Juliano Palacios</cp:lastModifiedBy>
  <cp:revision>9</cp:revision>
  <dcterms:created xsi:type="dcterms:W3CDTF">2019-01-23T20:15:00Z</dcterms:created>
  <dcterms:modified xsi:type="dcterms:W3CDTF">2019-01-23T23:17:00Z</dcterms:modified>
</cp:coreProperties>
</file>